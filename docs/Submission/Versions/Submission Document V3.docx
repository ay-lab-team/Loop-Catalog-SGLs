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DAE50" w14:textId="77777777" w:rsidR="00477AE2" w:rsidRDefault="00477AE2" w:rsidP="00025999">
      <w:pPr>
        <w:pStyle w:val="Heading2"/>
        <w:jc w:val="both"/>
        <w:rPr>
          <w:sz w:val="40"/>
          <w:szCs w:val="40"/>
        </w:rPr>
      </w:pPr>
      <w:bookmarkStart w:id="0" w:name="_23phj97q9ky7" w:colFirst="0" w:colLast="0"/>
      <w:bookmarkEnd w:id="0"/>
    </w:p>
    <w:p w14:paraId="1384F2FB" w14:textId="77777777" w:rsidR="00BE06C9" w:rsidRPr="00BE06C9" w:rsidRDefault="00BE06C9" w:rsidP="00025999">
      <w:pPr>
        <w:jc w:val="both"/>
      </w:pPr>
    </w:p>
    <w:p w14:paraId="6E6A3856" w14:textId="06230A0C" w:rsidR="00BE06C9" w:rsidRDefault="00BE06C9" w:rsidP="00025999">
      <w:pPr>
        <w:pStyle w:val="Heading2"/>
        <w:jc w:val="center"/>
        <w:rPr>
          <w:sz w:val="40"/>
          <w:szCs w:val="40"/>
        </w:rPr>
      </w:pPr>
      <w:commentRangeStart w:id="1"/>
      <w:r>
        <w:rPr>
          <w:sz w:val="40"/>
          <w:szCs w:val="40"/>
        </w:rPr>
        <w:t xml:space="preserve">Chromatin </w:t>
      </w:r>
      <w:commentRangeEnd w:id="1"/>
      <w:r w:rsidR="006C120D">
        <w:rPr>
          <w:rStyle w:val="CommentReference"/>
        </w:rPr>
        <w:commentReference w:id="1"/>
      </w:r>
      <w:r>
        <w:rPr>
          <w:sz w:val="40"/>
          <w:szCs w:val="40"/>
        </w:rPr>
        <w:t>loops and expression QTL colocalization reveal novel gene targets for T1D-associated GWAS variants in immune cells</w:t>
      </w:r>
    </w:p>
    <w:p w14:paraId="7C001B12" w14:textId="77777777" w:rsidR="00650388" w:rsidRDefault="00650388" w:rsidP="00025999">
      <w:pPr>
        <w:jc w:val="both"/>
      </w:pPr>
    </w:p>
    <w:p w14:paraId="2B1B8E08" w14:textId="77777777" w:rsidR="00650388" w:rsidRDefault="00650388" w:rsidP="00025999">
      <w:pPr>
        <w:jc w:val="both"/>
      </w:pPr>
    </w:p>
    <w:p w14:paraId="5B24928F" w14:textId="77777777" w:rsidR="00477AE2" w:rsidRDefault="00477AE2" w:rsidP="00025999">
      <w:pPr>
        <w:jc w:val="both"/>
      </w:pPr>
    </w:p>
    <w:p w14:paraId="251766FF" w14:textId="77777777" w:rsidR="00477AE2" w:rsidRDefault="00477AE2" w:rsidP="00025999">
      <w:pPr>
        <w:jc w:val="both"/>
        <w:rPr>
          <w:sz w:val="32"/>
          <w:szCs w:val="32"/>
        </w:rPr>
      </w:pPr>
    </w:p>
    <w:p w14:paraId="0DD6FF75" w14:textId="77777777" w:rsidR="00477AE2" w:rsidRDefault="00477AE2" w:rsidP="00025999">
      <w:pPr>
        <w:jc w:val="both"/>
        <w:rPr>
          <w:sz w:val="32"/>
          <w:szCs w:val="32"/>
        </w:rPr>
      </w:pPr>
    </w:p>
    <w:p w14:paraId="0C12F589" w14:textId="77777777" w:rsidR="00477AE2" w:rsidRDefault="00477AE2" w:rsidP="00025999">
      <w:pPr>
        <w:jc w:val="both"/>
        <w:rPr>
          <w:sz w:val="32"/>
          <w:szCs w:val="32"/>
        </w:rPr>
      </w:pPr>
    </w:p>
    <w:p w14:paraId="4E624DEE" w14:textId="77777777" w:rsidR="00477AE2" w:rsidRDefault="00477AE2" w:rsidP="00025999">
      <w:pPr>
        <w:jc w:val="both"/>
        <w:rPr>
          <w:sz w:val="32"/>
          <w:szCs w:val="32"/>
        </w:rPr>
      </w:pPr>
    </w:p>
    <w:p w14:paraId="2C54700A" w14:textId="77777777" w:rsidR="00477AE2" w:rsidRDefault="00477AE2" w:rsidP="00025999">
      <w:pPr>
        <w:jc w:val="both"/>
        <w:rPr>
          <w:sz w:val="32"/>
          <w:szCs w:val="32"/>
        </w:rPr>
      </w:pPr>
    </w:p>
    <w:p w14:paraId="3E5AFB89" w14:textId="77777777" w:rsidR="00477AE2" w:rsidRDefault="00477AE2" w:rsidP="00025999">
      <w:pPr>
        <w:jc w:val="both"/>
        <w:rPr>
          <w:sz w:val="32"/>
          <w:szCs w:val="32"/>
        </w:rPr>
      </w:pPr>
    </w:p>
    <w:p w14:paraId="437090AF" w14:textId="77777777" w:rsidR="00477AE2" w:rsidRDefault="00477AE2" w:rsidP="00025999">
      <w:pPr>
        <w:jc w:val="both"/>
        <w:rPr>
          <w:sz w:val="32"/>
          <w:szCs w:val="32"/>
        </w:rPr>
      </w:pPr>
    </w:p>
    <w:p w14:paraId="506B6237" w14:textId="77777777" w:rsidR="00477AE2" w:rsidRDefault="00477AE2" w:rsidP="00025999">
      <w:pPr>
        <w:jc w:val="both"/>
        <w:rPr>
          <w:sz w:val="32"/>
          <w:szCs w:val="32"/>
        </w:rPr>
      </w:pPr>
    </w:p>
    <w:p w14:paraId="42A3AD40" w14:textId="77777777" w:rsidR="00477AE2" w:rsidRDefault="00477AE2" w:rsidP="00025999">
      <w:pPr>
        <w:jc w:val="both"/>
        <w:rPr>
          <w:sz w:val="32"/>
          <w:szCs w:val="32"/>
        </w:rPr>
      </w:pPr>
    </w:p>
    <w:p w14:paraId="1C3A3EDA" w14:textId="77777777" w:rsidR="00477AE2" w:rsidRDefault="00477AE2" w:rsidP="00025999">
      <w:pPr>
        <w:jc w:val="both"/>
        <w:rPr>
          <w:sz w:val="32"/>
          <w:szCs w:val="32"/>
        </w:rPr>
      </w:pPr>
    </w:p>
    <w:p w14:paraId="0189F96E" w14:textId="77777777" w:rsidR="00650388" w:rsidRDefault="00477AE2" w:rsidP="00025999">
      <w:pPr>
        <w:jc w:val="both"/>
        <w:rPr>
          <w:sz w:val="32"/>
          <w:szCs w:val="32"/>
        </w:rPr>
      </w:pPr>
      <w:r>
        <w:rPr>
          <w:sz w:val="32"/>
          <w:szCs w:val="32"/>
        </w:rPr>
        <w:softHyphen/>
      </w:r>
      <w:r w:rsidR="00382D5C">
        <w:rPr>
          <w:sz w:val="32"/>
          <w:szCs w:val="32"/>
        </w:rPr>
        <w:t>Team: Ay Lab</w:t>
      </w:r>
    </w:p>
    <w:p w14:paraId="2532A856" w14:textId="6D84F368" w:rsidR="00650388" w:rsidRDefault="00382D5C" w:rsidP="00025999">
      <w:pPr>
        <w:jc w:val="both"/>
        <w:rPr>
          <w:sz w:val="32"/>
          <w:szCs w:val="32"/>
        </w:rPr>
      </w:pPr>
      <w:r>
        <w:rPr>
          <w:sz w:val="32"/>
          <w:szCs w:val="32"/>
        </w:rPr>
        <w:t xml:space="preserve">Contact: Ferhat Ay </w:t>
      </w:r>
      <w:proofErr w:type="spellStart"/>
      <w:proofErr w:type="gramStart"/>
      <w:r>
        <w:rPr>
          <w:sz w:val="32"/>
          <w:szCs w:val="32"/>
        </w:rPr>
        <w:t>Ph.D</w:t>
      </w:r>
      <w:proofErr w:type="spellEnd"/>
      <w:proofErr w:type="gramEnd"/>
      <w:r>
        <w:rPr>
          <w:sz w:val="32"/>
          <w:szCs w:val="32"/>
        </w:rPr>
        <w:t xml:space="preserve"> - </w:t>
      </w:r>
      <w:hyperlink r:id="rId9">
        <w:r>
          <w:rPr>
            <w:color w:val="1155CC"/>
            <w:sz w:val="32"/>
            <w:szCs w:val="32"/>
            <w:u w:val="single"/>
          </w:rPr>
          <w:t>ferhatay@lji.org</w:t>
        </w:r>
      </w:hyperlink>
    </w:p>
    <w:p w14:paraId="2370A7A3" w14:textId="207AD545" w:rsidR="00650388" w:rsidRDefault="00382D5C" w:rsidP="00025999">
      <w:pPr>
        <w:jc w:val="both"/>
      </w:pPr>
      <w:r>
        <w:rPr>
          <w:sz w:val="32"/>
          <w:szCs w:val="32"/>
        </w:rPr>
        <w:t xml:space="preserve">Contact: Joaquin Reyna - </w:t>
      </w:r>
      <w:hyperlink r:id="rId10">
        <w:r>
          <w:rPr>
            <w:color w:val="1155CC"/>
            <w:sz w:val="32"/>
            <w:szCs w:val="32"/>
            <w:u w:val="single"/>
          </w:rPr>
          <w:t>jreyna@lji.org</w:t>
        </w:r>
      </w:hyperlink>
      <w:r>
        <w:rPr>
          <w:sz w:val="32"/>
          <w:szCs w:val="32"/>
        </w:rPr>
        <w:t xml:space="preserve"> </w:t>
      </w:r>
    </w:p>
    <w:p w14:paraId="33DBE6A1" w14:textId="77777777" w:rsidR="00650388" w:rsidRDefault="00382D5C" w:rsidP="00025999">
      <w:pPr>
        <w:pStyle w:val="Heading2"/>
        <w:jc w:val="both"/>
      </w:pPr>
      <w:bookmarkStart w:id="2" w:name="_yrwr77haw7qo" w:colFirst="0" w:colLast="0"/>
      <w:bookmarkEnd w:id="2"/>
      <w:r>
        <w:br w:type="page"/>
      </w:r>
    </w:p>
    <w:p w14:paraId="162B787C" w14:textId="77777777" w:rsidR="00650388" w:rsidRDefault="00382D5C" w:rsidP="00025999">
      <w:pPr>
        <w:pStyle w:val="Heading2"/>
        <w:jc w:val="both"/>
      </w:pPr>
      <w:bookmarkStart w:id="3" w:name="_9xugtocxvpk2" w:colFirst="0" w:colLast="0"/>
      <w:bookmarkEnd w:id="3"/>
      <w:r>
        <w:lastRenderedPageBreak/>
        <w:t>Section A: Hypothesis Proposal</w:t>
      </w:r>
    </w:p>
    <w:p w14:paraId="1CB9DB8B" w14:textId="77777777" w:rsidR="00650388" w:rsidRDefault="00382D5C" w:rsidP="00025999">
      <w:pPr>
        <w:pStyle w:val="Heading3"/>
        <w:jc w:val="both"/>
      </w:pPr>
      <w:bookmarkStart w:id="4" w:name="_q8rxl5w4ta7c" w:colFirst="0" w:colLast="0"/>
      <w:bookmarkEnd w:id="4"/>
      <w:r>
        <w:t>Abstract</w:t>
      </w:r>
    </w:p>
    <w:p w14:paraId="21281EF4" w14:textId="23546E8B" w:rsidR="009A7D3B" w:rsidRDefault="00382D5C" w:rsidP="00025999">
      <w:pPr>
        <w:jc w:val="both"/>
        <w:rPr>
          <w:color w:val="212121"/>
        </w:rPr>
      </w:pPr>
      <w:r>
        <w:rPr>
          <w:color w:val="212121"/>
        </w:rPr>
        <w:t xml:space="preserve">Type 1 diabetes (T1D) is a disease characterized by the </w:t>
      </w:r>
      <w:r w:rsidR="00D162AF">
        <w:rPr>
          <w:color w:val="212121"/>
        </w:rPr>
        <w:t xml:space="preserve">destruction </w:t>
      </w:r>
      <w:r>
        <w:rPr>
          <w:color w:val="212121"/>
        </w:rPr>
        <w:t>of β</w:t>
      </w:r>
      <w:r w:rsidR="00D162AF">
        <w:rPr>
          <w:color w:val="212121"/>
        </w:rPr>
        <w:t xml:space="preserve"> </w:t>
      </w:r>
      <w:r>
        <w:rPr>
          <w:color w:val="212121"/>
        </w:rPr>
        <w:t xml:space="preserve">cell populations in the pancreas. </w:t>
      </w:r>
      <w:r w:rsidR="00D162AF">
        <w:rPr>
          <w:color w:val="212121"/>
        </w:rPr>
        <w:t xml:space="preserve">Immune cells, and specifically T cells, have been implicated to play a key role in destroying insulin producing β cells by infiltrating the pancreas. To better understand the role of </w:t>
      </w:r>
      <w:r w:rsidR="00FC5DC5">
        <w:rPr>
          <w:color w:val="212121"/>
        </w:rPr>
        <w:t>immune regulation</w:t>
      </w:r>
      <w:r w:rsidR="00D162AF">
        <w:rPr>
          <w:color w:val="212121"/>
        </w:rPr>
        <w:t xml:space="preserve"> in T1D, we colocalized the gene expression quantitative trait loci (eQTL) signals </w:t>
      </w:r>
      <w:r w:rsidR="00FC5DC5">
        <w:rPr>
          <w:color w:val="212121"/>
        </w:rPr>
        <w:t xml:space="preserve">from 18 different immune cell populations (15 from DICE, 3 from BLUEPRINT) </w:t>
      </w:r>
      <w:r w:rsidR="00D162AF">
        <w:rPr>
          <w:color w:val="212121"/>
        </w:rPr>
        <w:t xml:space="preserve">with T1D </w:t>
      </w:r>
      <w:r w:rsidR="00FC5DC5">
        <w:rPr>
          <w:color w:val="212121"/>
        </w:rPr>
        <w:t xml:space="preserve">GWAS signals to gather non-coding variants that are likely causal for both the gene expression and the disease association. We further overlapped these variants with chromatin loops mapped in a subset of these immune cell populations to identify potential target genes of the significant non-coding SNPs. Aside from well-studied genes such as  </w:t>
      </w:r>
      <w:r w:rsidR="00FC5DC5" w:rsidRPr="00FC5DC5">
        <w:rPr>
          <w:i/>
          <w:color w:val="212121"/>
        </w:rPr>
        <w:t>BACH2, UBASH3A, PTPN22</w:t>
      </w:r>
      <w:r w:rsidR="00FC5DC5">
        <w:rPr>
          <w:i/>
          <w:color w:val="212121"/>
        </w:rPr>
        <w:t xml:space="preserve"> </w:t>
      </w:r>
      <w:r w:rsidR="00FC5DC5" w:rsidRPr="00FC5DC5">
        <w:rPr>
          <w:color w:val="212121"/>
        </w:rPr>
        <w:t>and</w:t>
      </w:r>
      <w:r w:rsidR="00FC5DC5" w:rsidRPr="00FC5DC5">
        <w:rPr>
          <w:i/>
          <w:color w:val="212121"/>
        </w:rPr>
        <w:t xml:space="preserve"> SIRPG</w:t>
      </w:r>
      <w:r w:rsidR="00FC5DC5">
        <w:rPr>
          <w:i/>
          <w:color w:val="212121"/>
        </w:rPr>
        <w:t xml:space="preserve">, </w:t>
      </w:r>
      <w:r w:rsidR="00FC5DC5" w:rsidRPr="00FC5DC5">
        <w:rPr>
          <w:color w:val="212121"/>
        </w:rPr>
        <w:t>we identified</w:t>
      </w:r>
      <w:r w:rsidR="00FC5DC5">
        <w:rPr>
          <w:i/>
          <w:color w:val="212121"/>
        </w:rPr>
        <w:t xml:space="preserve"> </w:t>
      </w:r>
      <w:r w:rsidR="00FC5DC5" w:rsidRPr="009A7D3B">
        <w:rPr>
          <w:i/>
          <w:color w:val="212121"/>
        </w:rPr>
        <w:t>AP003774.1</w:t>
      </w:r>
      <w:r w:rsidR="00FC5DC5">
        <w:rPr>
          <w:color w:val="212121"/>
        </w:rPr>
        <w:t>, a long non-coding RNA, that is looping to a ~15kb away regulatory element overlapping a colocalized SNP</w:t>
      </w:r>
      <w:r w:rsidR="009A7D3B">
        <w:rPr>
          <w:color w:val="212121"/>
        </w:rPr>
        <w:t xml:space="preserve"> (rs479777) in various T cell subsets. The looped region overlaps the promoter of another gene</w:t>
      </w:r>
      <w:r w:rsidR="00C43AE4">
        <w:rPr>
          <w:color w:val="212121"/>
        </w:rPr>
        <w:t xml:space="preserve"> (promoter-promoter loop)</w:t>
      </w:r>
      <w:r w:rsidR="009A7D3B">
        <w:rPr>
          <w:color w:val="212121"/>
        </w:rPr>
        <w:t xml:space="preserve">, </w:t>
      </w:r>
      <w:r w:rsidR="009A7D3B" w:rsidRPr="009A7D3B">
        <w:rPr>
          <w:i/>
          <w:color w:val="212121"/>
        </w:rPr>
        <w:t>CCDC88B</w:t>
      </w:r>
      <w:r w:rsidR="009A7D3B">
        <w:rPr>
          <w:color w:val="212121"/>
        </w:rPr>
        <w:t xml:space="preserve">, however, the eQTL association for this SNP is specific to </w:t>
      </w:r>
      <w:r w:rsidR="009A7D3B" w:rsidRPr="009A7D3B">
        <w:rPr>
          <w:i/>
          <w:color w:val="212121"/>
        </w:rPr>
        <w:t>AP003774.1</w:t>
      </w:r>
      <w:r w:rsidR="009A7D3B">
        <w:rPr>
          <w:color w:val="212121"/>
        </w:rPr>
        <w:t xml:space="preserve"> and is remarkably strong for resting T cell subsets, NK cells and naïve B cells. The same SNP creates strong binding sites for </w:t>
      </w:r>
      <w:r w:rsidR="00AA5866">
        <w:rPr>
          <w:color w:val="212121"/>
        </w:rPr>
        <w:t xml:space="preserve">multiple </w:t>
      </w:r>
      <w:r w:rsidR="009A7D3B">
        <w:rPr>
          <w:color w:val="212121"/>
        </w:rPr>
        <w:t xml:space="preserve">important transcription factors in donors with the non-reference allele leading to higher expression of </w:t>
      </w:r>
      <w:r w:rsidR="009A7D3B" w:rsidRPr="009A7D3B">
        <w:rPr>
          <w:i/>
          <w:color w:val="212121"/>
        </w:rPr>
        <w:t>AP003774.1</w:t>
      </w:r>
      <w:r w:rsidR="009A7D3B">
        <w:rPr>
          <w:i/>
          <w:color w:val="212121"/>
        </w:rPr>
        <w:t>.</w:t>
      </w:r>
      <w:r w:rsidR="009A7D3B" w:rsidRPr="009A7D3B">
        <w:rPr>
          <w:color w:val="212121"/>
        </w:rPr>
        <w:t xml:space="preserve"> </w:t>
      </w:r>
      <w:r w:rsidR="009A7D3B">
        <w:rPr>
          <w:color w:val="212121"/>
        </w:rPr>
        <w:t xml:space="preserve">We hypothesize that the overexpression of </w:t>
      </w:r>
      <w:r w:rsidR="009A7D3B" w:rsidRPr="009A7D3B">
        <w:rPr>
          <w:i/>
          <w:color w:val="212121"/>
        </w:rPr>
        <w:t>AP003774.1</w:t>
      </w:r>
      <w:r w:rsidR="009A7D3B">
        <w:rPr>
          <w:color w:val="212121"/>
        </w:rPr>
        <w:t xml:space="preserve"> lncRNA</w:t>
      </w:r>
      <w:r w:rsidR="00C43AE4">
        <w:rPr>
          <w:color w:val="212121"/>
        </w:rPr>
        <w:t xml:space="preserve"> mediated through specific non-coding variants</w:t>
      </w:r>
      <w:r w:rsidR="009A7D3B">
        <w:rPr>
          <w:color w:val="212121"/>
        </w:rPr>
        <w:t xml:space="preserve"> in different immune cell populations play a role in </w:t>
      </w:r>
      <w:r w:rsidR="00C43AE4">
        <w:rPr>
          <w:color w:val="212121"/>
        </w:rPr>
        <w:t xml:space="preserve">immune-related aspects of </w:t>
      </w:r>
      <w:r w:rsidR="009A7D3B">
        <w:rPr>
          <w:color w:val="212121"/>
        </w:rPr>
        <w:t>T1D.</w:t>
      </w:r>
      <w:r w:rsidR="00C43AE4">
        <w:rPr>
          <w:color w:val="212121"/>
        </w:rPr>
        <w:t xml:space="preserve"> </w:t>
      </w:r>
    </w:p>
    <w:p w14:paraId="1B38425C" w14:textId="77777777" w:rsidR="00650388" w:rsidRDefault="00382D5C" w:rsidP="00025999">
      <w:pPr>
        <w:pStyle w:val="Heading3"/>
        <w:jc w:val="both"/>
        <w:rPr>
          <w:color w:val="212121"/>
        </w:rPr>
      </w:pPr>
      <w:bookmarkStart w:id="5" w:name="_un1ljzkykrhf" w:colFirst="0" w:colLast="0"/>
      <w:bookmarkEnd w:id="5"/>
      <w:r>
        <w:rPr>
          <w:color w:val="212121"/>
        </w:rPr>
        <w:t>Brief Statement</w:t>
      </w:r>
    </w:p>
    <w:p w14:paraId="08629410" w14:textId="79217FFE" w:rsidR="00215839" w:rsidRDefault="00215839" w:rsidP="00025999">
      <w:pPr>
        <w:jc w:val="both"/>
        <w:rPr>
          <w:color w:val="212121"/>
        </w:rPr>
      </w:pPr>
      <w:r>
        <w:t xml:space="preserve">Our initial hypothesis was that the genetic variants identified through eQTL colocalization analysis and linked to their target genes using cell-type-specific chromatin loops are highly likely to play important roles in immune-related aspects of T1D. In support of this hypothesis, we identified well-known genes in T1D through these analyses but we also found novel genes including a particular lncRNA that is a potential target for further T1D research. </w:t>
      </w:r>
      <w:r w:rsidR="00382D5C" w:rsidRPr="00C43AE4">
        <w:rPr>
          <w:i/>
          <w:color w:val="212121"/>
        </w:rPr>
        <w:t>AP003774.1</w:t>
      </w:r>
      <w:r w:rsidR="00382D5C">
        <w:rPr>
          <w:color w:val="212121"/>
        </w:rPr>
        <w:t xml:space="preserve"> is a long non-coding RNA</w:t>
      </w:r>
      <w:r w:rsidR="00C43AE4">
        <w:rPr>
          <w:color w:val="212121"/>
        </w:rPr>
        <w:t xml:space="preserve">, the expression of which is under control of genetic variants including </w:t>
      </w:r>
      <w:r w:rsidR="00382D5C">
        <w:rPr>
          <w:color w:val="212121"/>
        </w:rPr>
        <w:t xml:space="preserve">rs479777 in </w:t>
      </w:r>
      <w:r w:rsidR="00C43AE4">
        <w:rPr>
          <w:color w:val="212121"/>
        </w:rPr>
        <w:t>different immune cell populations including CD4+ T cell subsets</w:t>
      </w:r>
      <w:r w:rsidR="00382D5C">
        <w:rPr>
          <w:color w:val="212121"/>
        </w:rPr>
        <w:t xml:space="preserve">. This particular variant sits on </w:t>
      </w:r>
      <w:r w:rsidR="00C43AE4">
        <w:rPr>
          <w:color w:val="212121"/>
        </w:rPr>
        <w:t xml:space="preserve">critical positions for the binding of </w:t>
      </w:r>
      <w:r w:rsidR="00AA5866">
        <w:rPr>
          <w:color w:val="212121"/>
        </w:rPr>
        <w:t xml:space="preserve">multiple </w:t>
      </w:r>
      <w:r w:rsidR="00C43AE4">
        <w:rPr>
          <w:color w:val="212121"/>
        </w:rPr>
        <w:t xml:space="preserve">different </w:t>
      </w:r>
      <w:r w:rsidR="00382D5C">
        <w:rPr>
          <w:color w:val="212121"/>
        </w:rPr>
        <w:t>transcription factor</w:t>
      </w:r>
      <w:r w:rsidR="00C43AE4">
        <w:rPr>
          <w:color w:val="212121"/>
        </w:rPr>
        <w:t xml:space="preserve">s and acts on </w:t>
      </w:r>
      <w:r w:rsidR="00C43AE4" w:rsidRPr="00C43AE4">
        <w:rPr>
          <w:i/>
          <w:color w:val="212121"/>
        </w:rPr>
        <w:t>AP003774.1</w:t>
      </w:r>
      <w:r w:rsidR="00C43AE4">
        <w:rPr>
          <w:color w:val="212121"/>
        </w:rPr>
        <w:t xml:space="preserve"> through a promoter-promoter loop identified in the same immune cells.</w:t>
      </w:r>
      <w:r w:rsidR="00025999">
        <w:rPr>
          <w:color w:val="212121"/>
        </w:rPr>
        <w:t xml:space="preserve"> </w:t>
      </w:r>
      <w:r w:rsidR="00C43AE4">
        <w:rPr>
          <w:color w:val="212121"/>
        </w:rPr>
        <w:t xml:space="preserve">Our </w:t>
      </w:r>
      <w:r>
        <w:rPr>
          <w:color w:val="212121"/>
        </w:rPr>
        <w:t xml:space="preserve">emerging </w:t>
      </w:r>
      <w:r w:rsidR="00C43AE4">
        <w:rPr>
          <w:color w:val="212121"/>
        </w:rPr>
        <w:t xml:space="preserve">hypothesis is that </w:t>
      </w:r>
      <w:r>
        <w:rPr>
          <w:color w:val="212121"/>
        </w:rPr>
        <w:t xml:space="preserve">the dysregulation of </w:t>
      </w:r>
      <w:r w:rsidR="00C43AE4" w:rsidRPr="00C43AE4">
        <w:rPr>
          <w:i/>
          <w:color w:val="212121"/>
        </w:rPr>
        <w:t>AP003774</w:t>
      </w:r>
      <w:r w:rsidR="00C43AE4" w:rsidRPr="009A7D3B">
        <w:rPr>
          <w:i/>
          <w:color w:val="212121"/>
        </w:rPr>
        <w:t>.1</w:t>
      </w:r>
      <w:r w:rsidR="00C43AE4">
        <w:rPr>
          <w:color w:val="212121"/>
        </w:rPr>
        <w:t xml:space="preserve"> </w:t>
      </w:r>
      <w:r>
        <w:rPr>
          <w:color w:val="212121"/>
        </w:rPr>
        <w:t xml:space="preserve">expression in immune cells is associated with T1D risk and pathogenesis, which warrants further study.  </w:t>
      </w:r>
    </w:p>
    <w:p w14:paraId="48D6D7D1" w14:textId="77777777" w:rsidR="00650388" w:rsidRDefault="00382D5C" w:rsidP="00025999">
      <w:pPr>
        <w:pStyle w:val="Heading3"/>
        <w:jc w:val="both"/>
      </w:pPr>
      <w:bookmarkStart w:id="6" w:name="_m5kv4tgl6nq6" w:colFirst="0" w:colLast="0"/>
      <w:bookmarkEnd w:id="6"/>
      <w:r>
        <w:t>Hypothesis</w:t>
      </w:r>
    </w:p>
    <w:p w14:paraId="75225AFE" w14:textId="3BD43811" w:rsidR="001B3C0C" w:rsidRDefault="00382D5C" w:rsidP="00025999">
      <w:pPr>
        <w:spacing w:after="80"/>
        <w:jc w:val="both"/>
      </w:pPr>
      <w:r>
        <w:t>We integrated several datasets including T1D GWAS, eQTL studies in several immune cells, HiChIP in the same cell lines</w:t>
      </w:r>
      <w:r w:rsidR="009F4F68">
        <w:t xml:space="preserve">, single-cell ATAC-seq data, transcription factor binding motifs </w:t>
      </w:r>
      <w:r>
        <w:t>and several</w:t>
      </w:r>
      <w:r w:rsidR="009F4F68">
        <w:t xml:space="preserve"> </w:t>
      </w:r>
      <w:r w:rsidR="001006D5">
        <w:t>literature-based</w:t>
      </w:r>
      <w:r>
        <w:t xml:space="preserve"> sources to </w:t>
      </w:r>
      <w:r w:rsidR="00062825">
        <w:t>prioritize</w:t>
      </w:r>
      <w:r>
        <w:t xml:space="preserve"> </w:t>
      </w:r>
      <w:r w:rsidR="009F4F68">
        <w:t xml:space="preserve">a small subset of candidate T1D genes. </w:t>
      </w:r>
      <w:r>
        <w:t xml:space="preserve">As part of this </w:t>
      </w:r>
      <w:r w:rsidR="009F4F68">
        <w:t>effort</w:t>
      </w:r>
      <w:r>
        <w:t xml:space="preserve"> we will explain</w:t>
      </w:r>
      <w:r w:rsidR="00062825">
        <w:t xml:space="preserve"> each dataset, our pipeline and </w:t>
      </w:r>
      <w:r w:rsidR="009F4F68">
        <w:t xml:space="preserve">then </w:t>
      </w:r>
      <w:r w:rsidR="00062825">
        <w:t xml:space="preserve">dive </w:t>
      </w:r>
      <w:r>
        <w:t xml:space="preserve">into </w:t>
      </w:r>
      <w:r w:rsidR="001006D5">
        <w:t xml:space="preserve">the </w:t>
      </w:r>
      <w:r w:rsidRPr="009F4F68">
        <w:rPr>
          <w:i/>
        </w:rPr>
        <w:t>AP003774.1</w:t>
      </w:r>
      <w:r w:rsidR="001006D5">
        <w:t xml:space="preserve"> locus</w:t>
      </w:r>
      <w:r w:rsidR="009F4F68">
        <w:t xml:space="preserve">, which is a novel finding from our approach in the context of T1D. </w:t>
      </w:r>
      <w:r>
        <w:t xml:space="preserve">  </w:t>
      </w:r>
    </w:p>
    <w:p w14:paraId="41AB033B" w14:textId="1EF5ED05" w:rsidR="003A718C" w:rsidRPr="009F4F68" w:rsidRDefault="009F4F68" w:rsidP="00025999">
      <w:pPr>
        <w:jc w:val="both"/>
      </w:pPr>
      <w:r>
        <w:rPr>
          <w:noProof/>
        </w:rPr>
        <w:lastRenderedPageBreak/>
        <mc:AlternateContent>
          <mc:Choice Requires="wpg">
            <w:drawing>
              <wp:anchor distT="0" distB="0" distL="114300" distR="114300" simplePos="0" relativeHeight="251672576" behindDoc="0" locked="0" layoutInCell="1" allowOverlap="1" wp14:anchorId="248C6BD6" wp14:editId="18185930">
                <wp:simplePos x="0" y="0"/>
                <wp:positionH relativeFrom="margin">
                  <wp:align>right</wp:align>
                </wp:positionH>
                <wp:positionV relativeFrom="paragraph">
                  <wp:posOffset>932180</wp:posOffset>
                </wp:positionV>
                <wp:extent cx="5937250" cy="2984500"/>
                <wp:effectExtent l="0" t="0" r="6350" b="6350"/>
                <wp:wrapTopAndBottom/>
                <wp:docPr id="2" name="Group 2"/>
                <wp:cNvGraphicFramePr/>
                <a:graphic xmlns:a="http://schemas.openxmlformats.org/drawingml/2006/main">
                  <a:graphicData uri="http://schemas.microsoft.com/office/word/2010/wordprocessingGroup">
                    <wpg:wgp>
                      <wpg:cNvGrpSpPr/>
                      <wpg:grpSpPr>
                        <a:xfrm>
                          <a:off x="0" y="0"/>
                          <a:ext cx="5937250" cy="2984500"/>
                          <a:chOff x="0" y="0"/>
                          <a:chExt cx="5937250" cy="2984500"/>
                        </a:xfrm>
                      </wpg:grpSpPr>
                      <pic:pic xmlns:pic="http://schemas.openxmlformats.org/drawingml/2006/picture">
                        <pic:nvPicPr>
                          <pic:cNvPr id="10" name="Picture 10"/>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11850" cy="2445385"/>
                          </a:xfrm>
                          <a:prstGeom prst="rect">
                            <a:avLst/>
                          </a:prstGeom>
                        </pic:spPr>
                      </pic:pic>
                      <wps:wsp>
                        <wps:cNvPr id="11" name="Text Box 11"/>
                        <wps:cNvSpPr txBox="1"/>
                        <wps:spPr>
                          <a:xfrm>
                            <a:off x="139700" y="2419350"/>
                            <a:ext cx="5797550" cy="565150"/>
                          </a:xfrm>
                          <a:prstGeom prst="rect">
                            <a:avLst/>
                          </a:prstGeom>
                          <a:solidFill>
                            <a:prstClr val="white"/>
                          </a:solidFill>
                          <a:ln>
                            <a:noFill/>
                          </a:ln>
                        </wps:spPr>
                        <wps:txbx>
                          <w:txbxContent>
                            <w:p w14:paraId="381909DF" w14:textId="22281362" w:rsidR="00151A01" w:rsidRPr="008D3998" w:rsidRDefault="00151A01" w:rsidP="00A67F82">
                              <w:pPr>
                                <w:pStyle w:val="Caption"/>
                                <w:rPr>
                                  <w:b/>
                                  <w:sz w:val="20"/>
                                </w:rPr>
                              </w:pPr>
                              <w:r w:rsidRPr="008D3998">
                                <w:rPr>
                                  <w:b/>
                                  <w:sz w:val="20"/>
                                </w:rPr>
                                <w:t xml:space="preserve">Table </w:t>
                              </w:r>
                              <w:r w:rsidRPr="008D3998">
                                <w:rPr>
                                  <w:b/>
                                  <w:sz w:val="20"/>
                                </w:rPr>
                                <w:fldChar w:fldCharType="begin"/>
                              </w:r>
                              <w:r w:rsidRPr="008D3998">
                                <w:rPr>
                                  <w:b/>
                                  <w:sz w:val="20"/>
                                </w:rPr>
                                <w:instrText xml:space="preserve"> SEQ Table \* ARABIC </w:instrText>
                              </w:r>
                              <w:r w:rsidRPr="008D3998">
                                <w:rPr>
                                  <w:b/>
                                  <w:sz w:val="20"/>
                                </w:rPr>
                                <w:fldChar w:fldCharType="separate"/>
                              </w:r>
                              <w:r w:rsidRPr="008D3998">
                                <w:rPr>
                                  <w:b/>
                                  <w:noProof/>
                                  <w:sz w:val="20"/>
                                </w:rPr>
                                <w:t>1</w:t>
                              </w:r>
                              <w:r w:rsidRPr="008D3998">
                                <w:rPr>
                                  <w:b/>
                                  <w:sz w:val="20"/>
                                </w:rPr>
                                <w:fldChar w:fldCharType="end"/>
                              </w:r>
                              <w:r w:rsidRPr="008D3998">
                                <w:rPr>
                                  <w:b/>
                                  <w:sz w:val="20"/>
                                </w:rPr>
                                <w:t xml:space="preserve">: </w:t>
                              </w:r>
                              <w:r>
                                <w:rPr>
                                  <w:b/>
                                  <w:sz w:val="20"/>
                                </w:rPr>
                                <w:t>Summary</w:t>
                              </w:r>
                              <w:r w:rsidRPr="008D3998">
                                <w:rPr>
                                  <w:b/>
                                  <w:sz w:val="20"/>
                                </w:rPr>
                                <w:t xml:space="preserve"> of </w:t>
                              </w:r>
                              <w:proofErr w:type="spellStart"/>
                              <w:r w:rsidRPr="008D3998">
                                <w:rPr>
                                  <w:b/>
                                  <w:sz w:val="20"/>
                                </w:rPr>
                                <w:t>eQTL</w:t>
                              </w:r>
                              <w:proofErr w:type="spellEnd"/>
                              <w:r w:rsidRPr="008D3998">
                                <w:rPr>
                                  <w:b/>
                                  <w:sz w:val="20"/>
                                </w:rPr>
                                <w:t xml:space="preserve"> </w:t>
                              </w:r>
                              <w:r>
                                <w:rPr>
                                  <w:b/>
                                  <w:sz w:val="20"/>
                                </w:rPr>
                                <w:t xml:space="preserve">associations </w:t>
                              </w:r>
                              <w:r w:rsidRPr="008D3998">
                                <w:rPr>
                                  <w:b/>
                                  <w:sz w:val="20"/>
                                </w:rPr>
                                <w:t>and colocalization analyses broken down by study and cell type. The 3</w:t>
                              </w:r>
                              <w:r w:rsidRPr="008D3998">
                                <w:rPr>
                                  <w:b/>
                                  <w:sz w:val="20"/>
                                  <w:vertAlign w:val="superscript"/>
                                </w:rPr>
                                <w:t>rd</w:t>
                              </w:r>
                              <w:r w:rsidRPr="008D3998">
                                <w:rPr>
                                  <w:b/>
                                  <w:sz w:val="20"/>
                                </w:rPr>
                                <w:t>-5</w:t>
                              </w:r>
                              <w:r w:rsidRPr="008D3998">
                                <w:rPr>
                                  <w:b/>
                                  <w:sz w:val="20"/>
                                  <w:vertAlign w:val="superscript"/>
                                </w:rPr>
                                <w:t>th</w:t>
                              </w:r>
                              <w:r w:rsidRPr="008D3998">
                                <w:rPr>
                                  <w:b/>
                                  <w:sz w:val="20"/>
                                </w:rPr>
                                <w:t xml:space="preserve"> columns describe eQTL based information and the last column contains colocalized SNP counts.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248C6BD6" id="Group 2" o:spid="_x0000_s1026" style="position:absolute;left:0;text-align:left;margin-left:416.3pt;margin-top:73.4pt;width:467.5pt;height:235pt;z-index:251672576;mso-position-horizontal:right;mso-position-horizontal-relative:margin;mso-width-relative:margin" coordsize="59372,298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59118;height:244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">
                  <v:imagedata r:id="rId12" o:title=""/>
                </v:shape>
                <v:shapetype id="_x0000_t202" coordsize="21600,21600" o:spt="202" path="m,l,21600r21600,l21600,xe">
                  <v:stroke joinstyle="miter"/>
                  <v:path gradientshapeok="t" o:connecttype="rect"/>
                </v:shapetype>
                <v:shape id="Text Box 11" o:spid="_x0000_s1028" type="#_x0000_t202" style="position:absolute;left:1397;top:24193;width:57975;height:5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14:paraId="381909DF" w14:textId="22281362" w:rsidR="00151A01" w:rsidRPr="008D3998" w:rsidRDefault="00151A01" w:rsidP="00A67F82">
                        <w:pPr>
                          <w:pStyle w:val="Caption"/>
                          <w:rPr>
                            <w:b/>
                            <w:sz w:val="20"/>
                          </w:rPr>
                        </w:pPr>
                        <w:r w:rsidRPr="008D3998">
                          <w:rPr>
                            <w:b/>
                            <w:sz w:val="20"/>
                          </w:rPr>
                          <w:t xml:space="preserve">Table </w:t>
                        </w:r>
                        <w:r w:rsidRPr="008D3998">
                          <w:rPr>
                            <w:b/>
                            <w:sz w:val="20"/>
                          </w:rPr>
                          <w:fldChar w:fldCharType="begin"/>
                        </w:r>
                        <w:r w:rsidRPr="008D3998">
                          <w:rPr>
                            <w:b/>
                            <w:sz w:val="20"/>
                          </w:rPr>
                          <w:instrText xml:space="preserve"> SEQ Table \* ARABIC </w:instrText>
                        </w:r>
                        <w:r w:rsidRPr="008D3998">
                          <w:rPr>
                            <w:b/>
                            <w:sz w:val="20"/>
                          </w:rPr>
                          <w:fldChar w:fldCharType="separate"/>
                        </w:r>
                        <w:r w:rsidRPr="008D3998">
                          <w:rPr>
                            <w:b/>
                            <w:noProof/>
                            <w:sz w:val="20"/>
                          </w:rPr>
                          <w:t>1</w:t>
                        </w:r>
                        <w:r w:rsidRPr="008D3998">
                          <w:rPr>
                            <w:b/>
                            <w:sz w:val="20"/>
                          </w:rPr>
                          <w:fldChar w:fldCharType="end"/>
                        </w:r>
                        <w:r w:rsidRPr="008D3998">
                          <w:rPr>
                            <w:b/>
                            <w:sz w:val="20"/>
                          </w:rPr>
                          <w:t xml:space="preserve">: </w:t>
                        </w:r>
                        <w:r>
                          <w:rPr>
                            <w:b/>
                            <w:sz w:val="20"/>
                          </w:rPr>
                          <w:t>Summary</w:t>
                        </w:r>
                        <w:r w:rsidRPr="008D3998">
                          <w:rPr>
                            <w:b/>
                            <w:sz w:val="20"/>
                          </w:rPr>
                          <w:t xml:space="preserve"> of </w:t>
                        </w:r>
                        <w:proofErr w:type="spellStart"/>
                        <w:r w:rsidRPr="008D3998">
                          <w:rPr>
                            <w:b/>
                            <w:sz w:val="20"/>
                          </w:rPr>
                          <w:t>eQTL</w:t>
                        </w:r>
                        <w:proofErr w:type="spellEnd"/>
                        <w:r w:rsidRPr="008D3998">
                          <w:rPr>
                            <w:b/>
                            <w:sz w:val="20"/>
                          </w:rPr>
                          <w:t xml:space="preserve"> </w:t>
                        </w:r>
                        <w:r>
                          <w:rPr>
                            <w:b/>
                            <w:sz w:val="20"/>
                          </w:rPr>
                          <w:t xml:space="preserve">associations </w:t>
                        </w:r>
                        <w:r w:rsidRPr="008D3998">
                          <w:rPr>
                            <w:b/>
                            <w:sz w:val="20"/>
                          </w:rPr>
                          <w:t>and colocalization analyses broken down by study and cell type. The 3</w:t>
                        </w:r>
                        <w:r w:rsidRPr="008D3998">
                          <w:rPr>
                            <w:b/>
                            <w:sz w:val="20"/>
                            <w:vertAlign w:val="superscript"/>
                          </w:rPr>
                          <w:t>rd</w:t>
                        </w:r>
                        <w:r w:rsidRPr="008D3998">
                          <w:rPr>
                            <w:b/>
                            <w:sz w:val="20"/>
                          </w:rPr>
                          <w:t>-5</w:t>
                        </w:r>
                        <w:r w:rsidRPr="008D3998">
                          <w:rPr>
                            <w:b/>
                            <w:sz w:val="20"/>
                            <w:vertAlign w:val="superscript"/>
                          </w:rPr>
                          <w:t>th</w:t>
                        </w:r>
                        <w:r w:rsidRPr="008D3998">
                          <w:rPr>
                            <w:b/>
                            <w:sz w:val="20"/>
                          </w:rPr>
                          <w:t xml:space="preserve"> columns describe eQTL based information and the last column contains colocalized SNP counts. </w:t>
                        </w:r>
                      </w:p>
                    </w:txbxContent>
                  </v:textbox>
                </v:shape>
                <w10:wrap type="topAndBottom" anchorx="margin"/>
              </v:group>
            </w:pict>
          </mc:Fallback>
        </mc:AlternateContent>
      </w:r>
      <w:r w:rsidR="00382D5C">
        <w:t xml:space="preserve">Type 1 diabetes has been shown to include a strong genetic component. </w:t>
      </w:r>
      <w:r>
        <w:t xml:space="preserve">Recently, </w:t>
      </w:r>
      <w:proofErr w:type="spellStart"/>
      <w:r w:rsidR="00382D5C">
        <w:t>Chiou</w:t>
      </w:r>
      <w:proofErr w:type="spellEnd"/>
      <w:r w:rsidR="00382D5C">
        <w:t xml:space="preserve"> et al., 2021 performed a T1D-GWAS study using </w:t>
      </w:r>
      <w:r w:rsidRPr="009F4F68">
        <w:t xml:space="preserve">18,942 </w:t>
      </w:r>
      <w:r>
        <w:t xml:space="preserve">T1D </w:t>
      </w:r>
      <w:r w:rsidRPr="009F4F68">
        <w:t>patients and 501,638 contro</w:t>
      </w:r>
      <w:r>
        <w:t>ls</w:t>
      </w:r>
      <w:r w:rsidR="00382D5C">
        <w:t xml:space="preserve"> </w:t>
      </w:r>
      <w:r>
        <w:t xml:space="preserve">revealing a total of 92 loci with 136 independent association signals. </w:t>
      </w:r>
      <w:r w:rsidR="00382D5C">
        <w:rPr>
          <w:rFonts w:ascii="Arial Unicode MS" w:eastAsia="Arial Unicode MS" w:hAnsi="Arial Unicode MS" w:cs="Arial Unicode MS"/>
        </w:rPr>
        <w:t xml:space="preserve">In addition, they performed </w:t>
      </w:r>
      <w:r w:rsidR="006E3405">
        <w:rPr>
          <w:rFonts w:ascii="Arial Unicode MS" w:eastAsia="Arial Unicode MS" w:hAnsi="Arial Unicode MS" w:cs="Arial Unicode MS"/>
        </w:rPr>
        <w:t>single-</w:t>
      </w:r>
      <w:r>
        <w:rPr>
          <w:rFonts w:ascii="Arial Unicode MS" w:eastAsia="Arial Unicode MS" w:hAnsi="Arial Unicode MS" w:cs="Arial Unicode MS"/>
        </w:rPr>
        <w:t xml:space="preserve">nucleus </w:t>
      </w:r>
      <w:r w:rsidR="00382D5C">
        <w:rPr>
          <w:rFonts w:ascii="Arial Unicode MS" w:eastAsia="Arial Unicode MS" w:hAnsi="Arial Unicode MS" w:cs="Arial Unicode MS"/>
        </w:rPr>
        <w:t xml:space="preserve">ATAC-seq on </w:t>
      </w:r>
      <w:r>
        <w:rPr>
          <w:rFonts w:ascii="Arial Unicode MS" w:eastAsia="Arial Unicode MS" w:hAnsi="Arial Unicode MS" w:cs="Arial Unicode MS"/>
        </w:rPr>
        <w:t xml:space="preserve">peripheral </w:t>
      </w:r>
      <w:r w:rsidR="006E3405">
        <w:rPr>
          <w:rFonts w:ascii="Arial Unicode MS" w:eastAsia="Arial Unicode MS" w:hAnsi="Arial Unicode MS" w:cs="Arial Unicode MS"/>
        </w:rPr>
        <w:t xml:space="preserve">blood </w:t>
      </w:r>
      <w:r>
        <w:rPr>
          <w:rFonts w:ascii="Arial Unicode MS" w:eastAsia="Arial Unicode MS" w:hAnsi="Arial Unicode MS" w:cs="Arial Unicode MS"/>
        </w:rPr>
        <w:t xml:space="preserve">and pancreas </w:t>
      </w:r>
      <w:r w:rsidR="006E3405">
        <w:rPr>
          <w:rFonts w:ascii="Arial Unicode MS" w:eastAsia="Arial Unicode MS" w:hAnsi="Arial Unicode MS" w:cs="Arial Unicode MS"/>
        </w:rPr>
        <w:t>followed by clustering</w:t>
      </w:r>
      <w:r>
        <w:rPr>
          <w:rFonts w:ascii="Arial Unicode MS" w:eastAsia="Arial Unicode MS" w:hAnsi="Arial Unicode MS" w:cs="Arial Unicode MS"/>
        </w:rPr>
        <w:t>,</w:t>
      </w:r>
      <w:r w:rsidR="006E3405">
        <w:rPr>
          <w:rFonts w:ascii="Arial Unicode MS" w:eastAsia="Arial Unicode MS" w:hAnsi="Arial Unicode MS" w:cs="Arial Unicode MS"/>
        </w:rPr>
        <w:t xml:space="preserve"> </w:t>
      </w:r>
      <w:r w:rsidR="00382D5C">
        <w:rPr>
          <w:rFonts w:ascii="Arial Unicode MS" w:eastAsia="Arial Unicode MS" w:hAnsi="Arial Unicode MS" w:cs="Arial Unicode MS"/>
        </w:rPr>
        <w:t>which provided open chromatin information</w:t>
      </w:r>
      <w:r w:rsidR="006E3405">
        <w:rPr>
          <w:rFonts w:ascii="Arial Unicode MS" w:eastAsia="Arial Unicode MS" w:hAnsi="Arial Unicode MS" w:cs="Arial Unicode MS"/>
        </w:rPr>
        <w:t xml:space="preserve"> </w:t>
      </w:r>
      <w:r>
        <w:rPr>
          <w:rFonts w:ascii="Arial Unicode MS" w:eastAsia="Arial Unicode MS" w:hAnsi="Arial Unicode MS" w:cs="Arial Unicode MS"/>
        </w:rPr>
        <w:t>for each distinct cell type in those tissues</w:t>
      </w:r>
      <w:r w:rsidR="00382D5C">
        <w:rPr>
          <w:rFonts w:ascii="Arial Unicode MS" w:eastAsia="Arial Unicode MS" w:hAnsi="Arial Unicode MS" w:cs="Arial Unicode MS"/>
        </w:rPr>
        <w:t xml:space="preserve">. The large sample size and results from this paper </w:t>
      </w:r>
      <w:r w:rsidR="00E71902">
        <w:rPr>
          <w:rFonts w:ascii="Arial Unicode MS" w:eastAsia="Arial Unicode MS" w:hAnsi="Arial Unicode MS" w:cs="Arial Unicode MS"/>
        </w:rPr>
        <w:t xml:space="preserve">highlighted the need for further analysis of the identified GWAS loci in each relevant cell </w:t>
      </w:r>
      <w:proofErr w:type="gramStart"/>
      <w:r w:rsidR="00E71902">
        <w:rPr>
          <w:rFonts w:ascii="Arial Unicode MS" w:eastAsia="Arial Unicode MS" w:hAnsi="Arial Unicode MS" w:cs="Arial Unicode MS"/>
        </w:rPr>
        <w:t>type.</w:t>
      </w:r>
      <w:r w:rsidR="00382D5C">
        <w:rPr>
          <w:rFonts w:ascii="Arial Unicode MS" w:eastAsia="Arial Unicode MS" w:hAnsi="Arial Unicode MS" w:cs="Arial Unicode MS"/>
        </w:rPr>
        <w:t>.</w:t>
      </w:r>
      <w:proofErr w:type="gramEnd"/>
      <w:r w:rsidR="00382D5C">
        <w:rPr>
          <w:rFonts w:ascii="Arial Unicode MS" w:eastAsia="Arial Unicode MS" w:hAnsi="Arial Unicode MS" w:cs="Arial Unicode MS"/>
        </w:rPr>
        <w:t xml:space="preserve"> As part of our analyses we took the larger set of SNPs prior to fine-mapping which includes 45,994 SNPs with</w:t>
      </w:r>
      <w:r w:rsidR="00062825">
        <w:rPr>
          <w:rFonts w:ascii="Arial Unicode MS" w:eastAsia="Arial Unicode MS" w:hAnsi="Arial Unicode MS" w:cs="Arial Unicode MS"/>
        </w:rPr>
        <w:t xml:space="preserve"> </w:t>
      </w:r>
      <w:r w:rsidR="00382D5C">
        <w:rPr>
          <w:rFonts w:ascii="Arial Unicode MS" w:eastAsia="Arial Unicode MS" w:hAnsi="Arial Unicode MS" w:cs="Arial Unicode MS"/>
        </w:rPr>
        <w:t xml:space="preserve">genome-wide significance (p-value ≤ </w:t>
      </w:r>
      <w:commentRangeStart w:id="7"/>
      <w:del w:id="8" w:author="Ferhat Ay" w:date="2021-11-30T23:43:00Z">
        <w:r w:rsidR="00382D5C" w:rsidDel="00E71902">
          <w:rPr>
            <w:rFonts w:ascii="Arial Unicode MS" w:eastAsia="Arial Unicode MS" w:hAnsi="Arial Unicode MS" w:cs="Arial Unicode MS"/>
          </w:rPr>
          <w:delText>1e</w:delText>
        </w:r>
      </w:del>
      <w:ins w:id="9" w:author="Ferhat Ay" w:date="2021-11-30T23:43:00Z">
        <w:r w:rsidR="00E71902">
          <w:rPr>
            <w:rFonts w:ascii="Arial Unicode MS" w:eastAsia="Arial Unicode MS" w:hAnsi="Arial Unicode MS" w:cs="Arial Unicode MS"/>
          </w:rPr>
          <w:t>5e</w:t>
        </w:r>
        <w:commentRangeEnd w:id="7"/>
        <w:r w:rsidR="00E71902">
          <w:rPr>
            <w:rStyle w:val="CommentReference"/>
          </w:rPr>
          <w:commentReference w:id="7"/>
        </w:r>
      </w:ins>
      <w:r w:rsidR="00382D5C">
        <w:rPr>
          <w:rFonts w:ascii="Arial Unicode MS" w:eastAsia="Arial Unicode MS" w:hAnsi="Arial Unicode MS" w:cs="Arial Unicode MS"/>
        </w:rPr>
        <w:t>-8).</w:t>
      </w:r>
    </w:p>
    <w:p w14:paraId="4209BBF5" w14:textId="58A7C0B4" w:rsidR="00650388" w:rsidRPr="006E3405" w:rsidRDefault="00650388" w:rsidP="00025999">
      <w:pPr>
        <w:jc w:val="both"/>
        <w:rPr>
          <w:rFonts w:ascii="Arial Unicode MS" w:eastAsia="Arial Unicode MS" w:hAnsi="Arial Unicode MS" w:cs="Arial Unicode MS"/>
        </w:rPr>
      </w:pPr>
    </w:p>
    <w:p w14:paraId="0A7C7F3F" w14:textId="221F61B8" w:rsidR="00650388" w:rsidRDefault="00382D5C" w:rsidP="00E71902">
      <w:pPr>
        <w:jc w:val="both"/>
      </w:pPr>
      <w:r>
        <w:t xml:space="preserve">As part of </w:t>
      </w:r>
      <w:r w:rsidR="006E3405">
        <w:t>our</w:t>
      </w:r>
      <w:r>
        <w:t xml:space="preserve"> effort we </w:t>
      </w:r>
      <w:r w:rsidR="00E71902">
        <w:t xml:space="preserve">utilized </w:t>
      </w:r>
      <w:proofErr w:type="spellStart"/>
      <w:r>
        <w:t>eQTL</w:t>
      </w:r>
      <w:proofErr w:type="spellEnd"/>
      <w:r>
        <w:t xml:space="preserve"> </w:t>
      </w:r>
      <w:r w:rsidR="00E71902">
        <w:t xml:space="preserve">summary statistics from multiple different </w:t>
      </w:r>
      <w:r>
        <w:t>immune cell</w:t>
      </w:r>
      <w:r w:rsidR="00E71902">
        <w:t xml:space="preserve"> types</w:t>
      </w:r>
      <w:r>
        <w:t>. More specially, we included eQTLs from BLUEPRINT which includes monocytes, neutrophils</w:t>
      </w:r>
      <w:r w:rsidR="006E3405">
        <w:t xml:space="preserve"> </w:t>
      </w:r>
      <w:r>
        <w:t>and T-cells as well as eQTLs from DICE which include gene expression from naive B cells</w:t>
      </w:r>
      <w:r w:rsidR="00E71902">
        <w:t xml:space="preserve"> (NB)</w:t>
      </w:r>
      <w:r>
        <w:t>, classical monocytes</w:t>
      </w:r>
      <w:r w:rsidR="00E71902">
        <w:t xml:space="preserve"> (CM)</w:t>
      </w:r>
      <w:r>
        <w:t>, non-classical monocytes</w:t>
      </w:r>
      <w:r w:rsidR="00E71902">
        <w:t xml:space="preserve"> (NCM)</w:t>
      </w:r>
      <w:r>
        <w:t>, T follicular helper cells</w:t>
      </w:r>
      <w:r w:rsidR="00E71902">
        <w:t xml:space="preserve"> (</w:t>
      </w:r>
      <w:proofErr w:type="spellStart"/>
      <w:r w:rsidR="00E71902">
        <w:t>Tfh</w:t>
      </w:r>
      <w:proofErr w:type="spellEnd"/>
      <w:r w:rsidR="00E71902">
        <w:t>)</w:t>
      </w:r>
      <w:r>
        <w:t>, T</w:t>
      </w:r>
      <w:r w:rsidR="00E71902">
        <w:t>h1, Th2, Th17 and Th1/17 cells</w:t>
      </w:r>
      <w:r>
        <w:t>, Natural killer cells</w:t>
      </w:r>
      <w:r w:rsidR="00E71902">
        <w:t xml:space="preserve"> (NK)</w:t>
      </w:r>
      <w:r>
        <w:t xml:space="preserve">, naive CD4 </w:t>
      </w:r>
      <w:r w:rsidR="00E71902">
        <w:t>(CD4N)</w:t>
      </w:r>
      <w:r>
        <w:t xml:space="preserve">, and CD8 </w:t>
      </w:r>
      <w:r w:rsidR="00E71902">
        <w:t xml:space="preserve">(CD8N) </w:t>
      </w:r>
      <w:r>
        <w:t xml:space="preserve">T cells (Mu et al., 2021; Chandra et al., 2020; Schmiedel et al., 2018). BLUEPRINT </w:t>
      </w:r>
      <w:r w:rsidR="00E71902">
        <w:t xml:space="preserve">reports more </w:t>
      </w:r>
      <w:proofErr w:type="spellStart"/>
      <w:r>
        <w:t>eGenes</w:t>
      </w:r>
      <w:proofErr w:type="spellEnd"/>
      <w:r>
        <w:t xml:space="preserve"> </w:t>
      </w:r>
      <w:r w:rsidR="00E71902">
        <w:t xml:space="preserve">(genes with at least one eQTL) per cell type </w:t>
      </w:r>
      <w:r>
        <w:t xml:space="preserve">with a median of </w:t>
      </w:r>
      <w:r w:rsidR="006E3405">
        <w:t xml:space="preserve">7211 </w:t>
      </w:r>
      <w:proofErr w:type="spellStart"/>
      <w:r>
        <w:t>eGenes</w:t>
      </w:r>
      <w:proofErr w:type="spellEnd"/>
      <w:r>
        <w:t xml:space="preserve"> </w:t>
      </w:r>
      <w:r w:rsidR="00E71902">
        <w:t xml:space="preserve">compared to </w:t>
      </w:r>
      <w:r>
        <w:t xml:space="preserve">2104 </w:t>
      </w:r>
      <w:proofErr w:type="spellStart"/>
      <w:r>
        <w:t>eGenes</w:t>
      </w:r>
      <w:proofErr w:type="spellEnd"/>
      <w:r>
        <w:t xml:space="preserve"> for DICE</w:t>
      </w:r>
      <w:r w:rsidR="00E71902">
        <w:t>, a difference driven mainly by sample size</w:t>
      </w:r>
      <w:r>
        <w:t xml:space="preserve">. </w:t>
      </w:r>
      <w:r w:rsidR="00E71902">
        <w:t xml:space="preserve">However, DICE project provides a finer level of detail and, in general, higher effect size eQTLs by studying well-characterized cell subsets separately especially </w:t>
      </w:r>
      <w:proofErr w:type="gramStart"/>
      <w:r w:rsidR="00E71902">
        <w:t>for  T</w:t>
      </w:r>
      <w:proofErr w:type="gramEnd"/>
      <w:r w:rsidR="00E71902">
        <w:t xml:space="preserve"> cells</w:t>
      </w:r>
      <w:r>
        <w:t xml:space="preserve"> (</w:t>
      </w:r>
      <w:commentRangeStart w:id="10"/>
      <w:r>
        <w:t xml:space="preserve">Table </w:t>
      </w:r>
      <w:commentRangeEnd w:id="10"/>
      <w:r w:rsidR="00B475AB">
        <w:rPr>
          <w:rStyle w:val="CommentReference"/>
        </w:rPr>
        <w:commentReference w:id="10"/>
      </w:r>
      <w:r>
        <w:t xml:space="preserve">1). </w:t>
      </w:r>
    </w:p>
    <w:p w14:paraId="652A542C" w14:textId="77777777" w:rsidR="00650388" w:rsidRDefault="00650388" w:rsidP="00025999">
      <w:pPr>
        <w:jc w:val="both"/>
      </w:pPr>
    </w:p>
    <w:p w14:paraId="23EC1658" w14:textId="79210A14" w:rsidR="00A67F82" w:rsidRDefault="00F8502E" w:rsidP="00025999">
      <w:pPr>
        <w:spacing w:after="80"/>
        <w:jc w:val="both"/>
        <w:rPr>
          <w:rFonts w:ascii="Arial Unicode MS" w:eastAsia="Arial Unicode MS" w:hAnsi="Arial Unicode MS" w:cs="Arial Unicode MS"/>
        </w:rPr>
      </w:pPr>
      <w:r>
        <w:rPr>
          <w:noProof/>
        </w:rPr>
        <w:lastRenderedPageBreak/>
        <mc:AlternateContent>
          <mc:Choice Requires="wpg">
            <w:drawing>
              <wp:anchor distT="0" distB="0" distL="114300" distR="114300" simplePos="0" relativeHeight="251665408" behindDoc="0" locked="0" layoutInCell="1" allowOverlap="1" wp14:anchorId="278A8742" wp14:editId="78BFFB37">
                <wp:simplePos x="0" y="0"/>
                <wp:positionH relativeFrom="column">
                  <wp:posOffset>6350</wp:posOffset>
                </wp:positionH>
                <wp:positionV relativeFrom="paragraph">
                  <wp:posOffset>1714500</wp:posOffset>
                </wp:positionV>
                <wp:extent cx="2857500" cy="3073400"/>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2857500" cy="3073400"/>
                          <a:chOff x="0" y="0"/>
                          <a:chExt cx="2842260" cy="2786759"/>
                        </a:xfrm>
                      </wpg:grpSpPr>
                      <pic:pic xmlns:pic="http://schemas.openxmlformats.org/drawingml/2006/picture">
                        <pic:nvPicPr>
                          <pic:cNvPr id="6" name="Picture 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42260" cy="2472055"/>
                          </a:xfrm>
                          <a:prstGeom prst="rect">
                            <a:avLst/>
                          </a:prstGeom>
                        </pic:spPr>
                      </pic:pic>
                      <wps:wsp>
                        <wps:cNvPr id="8" name="Text Box 8"/>
                        <wps:cNvSpPr txBox="1"/>
                        <wps:spPr>
                          <a:xfrm>
                            <a:off x="38100" y="2495550"/>
                            <a:ext cx="2766263" cy="291209"/>
                          </a:xfrm>
                          <a:prstGeom prst="rect">
                            <a:avLst/>
                          </a:prstGeom>
                          <a:solidFill>
                            <a:prstClr val="white"/>
                          </a:solidFill>
                          <a:ln>
                            <a:noFill/>
                          </a:ln>
                        </wps:spPr>
                        <wps:txbx>
                          <w:txbxContent>
                            <w:p w14:paraId="18AEB2DE" w14:textId="77777777" w:rsidR="00151A01" w:rsidRPr="008D3998" w:rsidRDefault="00151A01" w:rsidP="004C2854">
                              <w:pPr>
                                <w:pStyle w:val="Caption"/>
                                <w:rPr>
                                  <w:b/>
                                  <w:sz w:val="20"/>
                                </w:rPr>
                              </w:pPr>
                              <w:r w:rsidRPr="008D3998">
                                <w:rPr>
                                  <w:b/>
                                  <w:sz w:val="20"/>
                                </w:rPr>
                                <w:t xml:space="preserve">Table </w:t>
                              </w:r>
                              <w:r w:rsidRPr="008D3998">
                                <w:rPr>
                                  <w:b/>
                                  <w:sz w:val="20"/>
                                </w:rPr>
                                <w:fldChar w:fldCharType="begin"/>
                              </w:r>
                              <w:r w:rsidRPr="008D3998">
                                <w:rPr>
                                  <w:b/>
                                  <w:sz w:val="20"/>
                                </w:rPr>
                                <w:instrText xml:space="preserve"> SEQ Table \* ARABIC </w:instrText>
                              </w:r>
                              <w:r w:rsidRPr="008D3998">
                                <w:rPr>
                                  <w:b/>
                                  <w:sz w:val="20"/>
                                </w:rPr>
                                <w:fldChar w:fldCharType="separate"/>
                              </w:r>
                              <w:r w:rsidRPr="008D3998">
                                <w:rPr>
                                  <w:b/>
                                  <w:noProof/>
                                  <w:sz w:val="20"/>
                                </w:rPr>
                                <w:t>2</w:t>
                              </w:r>
                              <w:r w:rsidRPr="008D3998">
                                <w:rPr>
                                  <w:b/>
                                  <w:sz w:val="20"/>
                                </w:rPr>
                                <w:fldChar w:fldCharType="end"/>
                              </w:r>
                              <w:r w:rsidRPr="008D3998">
                                <w:rPr>
                                  <w:b/>
                                  <w:sz w:val="20"/>
                                </w:rPr>
                                <w:t>: Number of SGLs per study and cell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8A8742" id="Group 3" o:spid="_x0000_s1029" style="position:absolute;left:0;text-align:left;margin-left:.5pt;margin-top:135pt;width:225pt;height:242pt;z-index:251665408;mso-width-relative:margin;mso-height-relative:margin" coordsize="28422,278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">
                <v:shape id="Picture 6" o:spid="_x0000_s1030" type="#_x0000_t75" style="position:absolute;width:28422;height:24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">
                  <v:imagedata r:id="rId14" o:title=""/>
                </v:shape>
                <v:shape id="Text Box 8" o:spid="_x0000_s1031" type="#_x0000_t202" style="position:absolute;left:381;top:24955;width:27662;height:2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18AEB2DE" w14:textId="77777777" w:rsidR="00151A01" w:rsidRPr="008D3998" w:rsidRDefault="00151A01" w:rsidP="004C2854">
                        <w:pPr>
                          <w:pStyle w:val="Caption"/>
                          <w:rPr>
                            <w:b/>
                            <w:sz w:val="20"/>
                          </w:rPr>
                        </w:pPr>
                        <w:r w:rsidRPr="008D3998">
                          <w:rPr>
                            <w:b/>
                            <w:sz w:val="20"/>
                          </w:rPr>
                          <w:t xml:space="preserve">Table </w:t>
                        </w:r>
                        <w:r w:rsidRPr="008D3998">
                          <w:rPr>
                            <w:b/>
                            <w:sz w:val="20"/>
                          </w:rPr>
                          <w:fldChar w:fldCharType="begin"/>
                        </w:r>
                        <w:r w:rsidRPr="008D3998">
                          <w:rPr>
                            <w:b/>
                            <w:sz w:val="20"/>
                          </w:rPr>
                          <w:instrText xml:space="preserve"> SEQ Table \* ARABIC </w:instrText>
                        </w:r>
                        <w:r w:rsidRPr="008D3998">
                          <w:rPr>
                            <w:b/>
                            <w:sz w:val="20"/>
                          </w:rPr>
                          <w:fldChar w:fldCharType="separate"/>
                        </w:r>
                        <w:r w:rsidRPr="008D3998">
                          <w:rPr>
                            <w:b/>
                            <w:noProof/>
                            <w:sz w:val="20"/>
                          </w:rPr>
                          <w:t>2</w:t>
                        </w:r>
                        <w:r w:rsidRPr="008D3998">
                          <w:rPr>
                            <w:b/>
                            <w:sz w:val="20"/>
                          </w:rPr>
                          <w:fldChar w:fldCharType="end"/>
                        </w:r>
                        <w:r w:rsidRPr="008D3998">
                          <w:rPr>
                            <w:b/>
                            <w:sz w:val="20"/>
                          </w:rPr>
                          <w:t>: Number of SGLs per study and cell type.</w:t>
                        </w:r>
                      </w:p>
                    </w:txbxContent>
                  </v:textbox>
                </v:shape>
                <w10:wrap type="square"/>
              </v:group>
            </w:pict>
          </mc:Fallback>
        </mc:AlternateContent>
      </w:r>
      <w:r w:rsidR="00382D5C">
        <w:t xml:space="preserve">Several papers have coined the term post-GWAS to signify the need to solve the how, where and when of GWAS-SNP function (Pierce et al., 2020). </w:t>
      </w:r>
      <w:r w:rsidR="0053268E">
        <w:t xml:space="preserve">In alignment with this need </w:t>
      </w:r>
      <w:r w:rsidR="00382D5C">
        <w:t>colocalization</w:t>
      </w:r>
      <w:r w:rsidR="0053268E">
        <w:t xml:space="preserve"> analyses have followed</w:t>
      </w:r>
      <w:r w:rsidR="00382D5C">
        <w:t xml:space="preserve"> which calculates the posterior probability that a </w:t>
      </w:r>
      <w:r w:rsidR="007671E1">
        <w:t xml:space="preserve">specific genetic variant explains two </w:t>
      </w:r>
      <w:r w:rsidR="00382D5C">
        <w:t xml:space="preserve">separate signals, in </w:t>
      </w:r>
      <w:r w:rsidR="0053268E">
        <w:t>our</w:t>
      </w:r>
      <w:r w:rsidR="00382D5C">
        <w:t xml:space="preserve"> case we analyzed the colocalization of a GWAS and eQTL signal (Wallace et al., 2021; Wallace et al., 2020; </w:t>
      </w:r>
      <w:proofErr w:type="spellStart"/>
      <w:r w:rsidR="00382D5C">
        <w:t>Giambartolomei</w:t>
      </w:r>
      <w:proofErr w:type="spellEnd"/>
      <w:r w:rsidR="00382D5C">
        <w:t xml:space="preserve"> et al., 2014). We performed this </w:t>
      </w:r>
      <w:r w:rsidR="00382D5C">
        <w:rPr>
          <w:rFonts w:ascii="Arial Unicode MS" w:eastAsia="Arial Unicode MS" w:hAnsi="Arial Unicode MS" w:cs="Arial Unicode MS"/>
        </w:rPr>
        <w:t>analysis between the (</w:t>
      </w:r>
      <w:proofErr w:type="spellStart"/>
      <w:r w:rsidR="00382D5C">
        <w:rPr>
          <w:rFonts w:ascii="Arial Unicode MS" w:eastAsia="Arial Unicode MS" w:hAnsi="Arial Unicode MS" w:cs="Arial Unicode MS"/>
        </w:rPr>
        <w:t>Chiou</w:t>
      </w:r>
      <w:proofErr w:type="spellEnd"/>
      <w:r w:rsidR="00382D5C">
        <w:rPr>
          <w:rFonts w:ascii="Arial Unicode MS" w:eastAsia="Arial Unicode MS" w:hAnsi="Arial Unicode MS" w:cs="Arial Unicode MS"/>
        </w:rPr>
        <w:t xml:space="preserve"> et al., 2021)</w:t>
      </w:r>
      <w:r w:rsidR="0053268E">
        <w:rPr>
          <w:rFonts w:ascii="Arial Unicode MS" w:eastAsia="Arial Unicode MS" w:hAnsi="Arial Unicode MS" w:cs="Arial Unicode MS"/>
        </w:rPr>
        <w:t xml:space="preserve"> GWAS</w:t>
      </w:r>
      <w:r w:rsidR="00382D5C">
        <w:rPr>
          <w:rFonts w:ascii="Arial Unicode MS" w:eastAsia="Arial Unicode MS" w:hAnsi="Arial Unicode MS" w:cs="Arial Unicode MS"/>
        </w:rPr>
        <w:t xml:space="preserve"> summary statistics and eQTL summary statistics for each </w:t>
      </w:r>
      <w:r w:rsidR="007671E1">
        <w:rPr>
          <w:rFonts w:ascii="Arial Unicode MS" w:eastAsia="Arial Unicode MS" w:hAnsi="Arial Unicode MS" w:cs="Arial Unicode MS"/>
        </w:rPr>
        <w:t xml:space="preserve">immune </w:t>
      </w:r>
      <w:r w:rsidR="00382D5C">
        <w:rPr>
          <w:rFonts w:ascii="Arial Unicode MS" w:eastAsia="Arial Unicode MS" w:hAnsi="Arial Unicode MS" w:cs="Arial Unicode MS"/>
        </w:rPr>
        <w:t xml:space="preserve">cell </w:t>
      </w:r>
      <w:r w:rsidR="007671E1">
        <w:rPr>
          <w:rFonts w:ascii="Arial Unicode MS" w:eastAsia="Arial Unicode MS" w:hAnsi="Arial Unicode MS" w:cs="Arial Unicode MS"/>
        </w:rPr>
        <w:t xml:space="preserve">type </w:t>
      </w:r>
      <w:r w:rsidR="00382D5C">
        <w:rPr>
          <w:rFonts w:ascii="Arial Unicode MS" w:eastAsia="Arial Unicode MS" w:hAnsi="Arial Unicode MS" w:cs="Arial Unicode MS"/>
        </w:rPr>
        <w:t>resulting in</w:t>
      </w:r>
      <w:r w:rsidR="007671E1">
        <w:rPr>
          <w:rFonts w:ascii="Arial Unicode MS" w:eastAsia="Arial Unicode MS" w:hAnsi="Arial Unicode MS" w:cs="Arial Unicode MS"/>
        </w:rPr>
        <w:t xml:space="preserve"> 6 to </w:t>
      </w:r>
      <w:proofErr w:type="gramStart"/>
      <w:r w:rsidR="007671E1">
        <w:rPr>
          <w:rFonts w:ascii="Arial Unicode MS" w:eastAsia="Arial Unicode MS" w:hAnsi="Arial Unicode MS" w:cs="Arial Unicode MS"/>
        </w:rPr>
        <w:t>20</w:t>
      </w:r>
      <w:r w:rsidR="00382D5C">
        <w:rPr>
          <w:rFonts w:ascii="Arial Unicode MS" w:eastAsia="Arial Unicode MS" w:hAnsi="Arial Unicode MS" w:cs="Arial Unicode MS"/>
        </w:rPr>
        <w:t xml:space="preserve"> </w:t>
      </w:r>
      <w:r w:rsidR="00AB45A6">
        <w:rPr>
          <w:rFonts w:ascii="Arial Unicode MS" w:eastAsia="Arial Unicode MS" w:hAnsi="Arial Unicode MS" w:cs="Arial Unicode MS"/>
        </w:rPr>
        <w:t xml:space="preserve"> </w:t>
      </w:r>
      <w:r w:rsidR="00382D5C">
        <w:rPr>
          <w:rFonts w:ascii="Arial Unicode MS" w:eastAsia="Arial Unicode MS" w:hAnsi="Arial Unicode MS" w:cs="Arial Unicode MS"/>
        </w:rPr>
        <w:t>colocalized</w:t>
      </w:r>
      <w:proofErr w:type="gramEnd"/>
      <w:r w:rsidR="00382D5C">
        <w:rPr>
          <w:rFonts w:ascii="Arial Unicode MS" w:eastAsia="Arial Unicode MS" w:hAnsi="Arial Unicode MS" w:cs="Arial Unicode MS"/>
        </w:rPr>
        <w:t xml:space="preserve"> SNPs </w:t>
      </w:r>
      <w:r w:rsidR="007671E1">
        <w:rPr>
          <w:rFonts w:ascii="Arial Unicode MS" w:eastAsia="Arial Unicode MS" w:hAnsi="Arial Unicode MS" w:cs="Arial Unicode MS"/>
        </w:rPr>
        <w:t>per cell type</w:t>
      </w:r>
      <w:r w:rsidR="00382D5C">
        <w:rPr>
          <w:rFonts w:ascii="Arial Unicode MS" w:eastAsia="Arial Unicode MS" w:hAnsi="Arial Unicode MS" w:cs="Arial Unicode MS"/>
        </w:rPr>
        <w:t xml:space="preserve">. </w:t>
      </w:r>
      <w:r>
        <w:rPr>
          <w:rFonts w:ascii="Arial Unicode MS" w:eastAsia="Arial Unicode MS" w:hAnsi="Arial Unicode MS" w:cs="Arial Unicode MS"/>
        </w:rPr>
        <w:t xml:space="preserve">The number of </w:t>
      </w:r>
      <w:r w:rsidR="00382D5C">
        <w:rPr>
          <w:rFonts w:ascii="Arial Unicode MS" w:eastAsia="Arial Unicode MS" w:hAnsi="Arial Unicode MS" w:cs="Arial Unicode MS"/>
        </w:rPr>
        <w:t>colocalized SNPs for T-cell</w:t>
      </w:r>
      <w:r>
        <w:rPr>
          <w:rFonts w:ascii="Arial Unicode MS" w:eastAsia="Arial Unicode MS" w:hAnsi="Arial Unicode MS" w:cs="Arial Unicode MS"/>
        </w:rPr>
        <w:t xml:space="preserve"> subsets</w:t>
      </w:r>
      <w:r w:rsidR="00382D5C">
        <w:rPr>
          <w:rFonts w:ascii="Arial Unicode MS" w:eastAsia="Arial Unicode MS" w:hAnsi="Arial Unicode MS" w:cs="Arial Unicode MS"/>
        </w:rPr>
        <w:t xml:space="preserve"> rang</w:t>
      </w:r>
      <w:r>
        <w:rPr>
          <w:rFonts w:ascii="Arial Unicode MS" w:eastAsia="Arial Unicode MS" w:hAnsi="Arial Unicode MS" w:cs="Arial Unicode MS"/>
        </w:rPr>
        <w:t>ed</w:t>
      </w:r>
      <w:r w:rsidR="00382D5C">
        <w:rPr>
          <w:rFonts w:ascii="Arial Unicode MS" w:eastAsia="Arial Unicode MS" w:hAnsi="Arial Unicode MS" w:cs="Arial Unicode MS"/>
        </w:rPr>
        <w:t xml:space="preserve"> from 12 for </w:t>
      </w:r>
      <w:proofErr w:type="spellStart"/>
      <w:r w:rsidR="00382D5C">
        <w:rPr>
          <w:rFonts w:ascii="Arial Unicode MS" w:eastAsia="Arial Unicode MS" w:hAnsi="Arial Unicode MS" w:cs="Arial Unicode MS"/>
        </w:rPr>
        <w:t>Treg</w:t>
      </w:r>
      <w:proofErr w:type="spellEnd"/>
      <w:r w:rsidR="00382D5C">
        <w:rPr>
          <w:rFonts w:ascii="Arial Unicode MS" w:eastAsia="Arial Unicode MS" w:hAnsi="Arial Unicode MS" w:cs="Arial Unicode MS"/>
        </w:rPr>
        <w:t xml:space="preserve"> memory cells to 6 in T helper 1-17 cells</w:t>
      </w:r>
      <w:r>
        <w:rPr>
          <w:rFonts w:ascii="Arial Unicode MS" w:eastAsia="Arial Unicode MS" w:hAnsi="Arial Unicode MS" w:cs="Arial Unicode MS"/>
        </w:rPr>
        <w:t>, suggesting subset-specific association signals.</w:t>
      </w:r>
      <w:r w:rsidR="00382D5C">
        <w:rPr>
          <w:rFonts w:ascii="Arial Unicode MS" w:eastAsia="Arial Unicode MS" w:hAnsi="Arial Unicode MS" w:cs="Arial Unicode MS"/>
        </w:rPr>
        <w:t xml:space="preserve"> </w:t>
      </w:r>
    </w:p>
    <w:p w14:paraId="3321F933" w14:textId="260B7BDA" w:rsidR="00650388" w:rsidRDefault="00382D5C" w:rsidP="00025999">
      <w:pPr>
        <w:jc w:val="both"/>
      </w:pPr>
      <w:r>
        <w:t xml:space="preserve">Colocalization </w:t>
      </w:r>
      <w:r w:rsidR="00F8502E">
        <w:t xml:space="preserve">gave us </w:t>
      </w:r>
      <w:r>
        <w:t>confiden</w:t>
      </w:r>
      <w:r w:rsidR="00F8502E">
        <w:t>ce</w:t>
      </w:r>
      <w:r>
        <w:t xml:space="preserve"> that a given SNP was </w:t>
      </w:r>
      <w:r w:rsidR="00F8502E">
        <w:t xml:space="preserve">potentially causal through modulating the expression of a gene linked to </w:t>
      </w:r>
      <w:r>
        <w:t xml:space="preserve">T1D </w:t>
      </w:r>
      <w:r w:rsidR="00F8502E">
        <w:t>risk or pathogenesis</w:t>
      </w:r>
      <w:r>
        <w:t xml:space="preserve">. Given our expertise in </w:t>
      </w:r>
      <w:r w:rsidR="00F8502E">
        <w:t xml:space="preserve">the 3D genome organization and mapping chromatin loops in immune cells, </w:t>
      </w:r>
      <w:r>
        <w:t xml:space="preserve">we hypothesized that </w:t>
      </w:r>
      <w:r w:rsidR="00F8502E">
        <w:t xml:space="preserve">some of these </w:t>
      </w:r>
      <w:r>
        <w:t xml:space="preserve">colocalized SNP-gene pairs could be connected via 3D </w:t>
      </w:r>
      <w:proofErr w:type="spellStart"/>
      <w:proofErr w:type="gramStart"/>
      <w:r>
        <w:t>interactions</w:t>
      </w:r>
      <w:r w:rsidR="00F8502E">
        <w:t>.To</w:t>
      </w:r>
      <w:proofErr w:type="spellEnd"/>
      <w:proofErr w:type="gramEnd"/>
      <w:r w:rsidR="00F8502E">
        <w:t xml:space="preserve"> that effect</w:t>
      </w:r>
      <w:r>
        <w:t xml:space="preserve">, we integrated </w:t>
      </w:r>
      <w:r w:rsidR="00F8502E">
        <w:t xml:space="preserve">our recently generated </w:t>
      </w:r>
      <w:r>
        <w:t xml:space="preserve">HiChIP data which extracted loops </w:t>
      </w:r>
      <w:r w:rsidR="00F8502E">
        <w:t xml:space="preserve">enriched for </w:t>
      </w:r>
      <w:r>
        <w:t>the activ</w:t>
      </w:r>
      <w:r w:rsidR="00F8502E">
        <w:t>e</w:t>
      </w:r>
      <w:r>
        <w:t xml:space="preserve"> histone mark H3K27ac. For easier reference we denote SNP-gene pairs with loops as SGLs. We found an average of 2 SGLs per cell line and combined all such SNP-gene pairs across all cell lines to establish a set of candidate genes</w:t>
      </w:r>
      <w:r w:rsidR="001C2A7F">
        <w:t xml:space="preserve"> (Table 2)</w:t>
      </w:r>
      <w:r>
        <w:t xml:space="preserve">. In total we would have 14 genes including </w:t>
      </w:r>
      <w:r w:rsidRPr="009F4F68">
        <w:rPr>
          <w:i/>
        </w:rPr>
        <w:t>BACH2, UBASH3A, PTPN22, SIRPG</w:t>
      </w:r>
      <w:r>
        <w:t xml:space="preserve"> which have been previously associated with type 1 diabetes. Given their previous significance we focused on genes which are </w:t>
      </w:r>
      <w:r w:rsidR="001C2A7F">
        <w:t>less known</w:t>
      </w:r>
      <w:r>
        <w:t xml:space="preserve"> in literature</w:t>
      </w:r>
      <w:r w:rsidR="00F8502E">
        <w:t xml:space="preserve"> including </w:t>
      </w:r>
      <w:r>
        <w:t xml:space="preserve">AP003774.1. </w:t>
      </w:r>
    </w:p>
    <w:p w14:paraId="3961DB17" w14:textId="77777777" w:rsidR="00AB45A6" w:rsidRDefault="00AB45A6" w:rsidP="00025999">
      <w:pPr>
        <w:jc w:val="both"/>
      </w:pPr>
    </w:p>
    <w:p w14:paraId="061782C5" w14:textId="710BDD87" w:rsidR="00D50204" w:rsidRDefault="00382D5C" w:rsidP="00025999">
      <w:pPr>
        <w:jc w:val="both"/>
      </w:pPr>
      <w:r>
        <w:lastRenderedPageBreak/>
        <w:t xml:space="preserve">At this point we had systematically analyzed the genome and </w:t>
      </w:r>
      <w:r w:rsidR="005609AB">
        <w:t>for the next half of our analyses</w:t>
      </w:r>
      <w:r w:rsidR="00F10B10">
        <w:t>,</w:t>
      </w:r>
      <w:r w:rsidR="005609AB">
        <w:t xml:space="preserve"> we </w:t>
      </w:r>
      <w:r>
        <w:t xml:space="preserve">relied on several genome annotations to study interesting additional parameters such as overlap of the SNPs with transcription factor binding sites and ChromHMM states which </w:t>
      </w:r>
      <w:r w:rsidR="00E97011">
        <w:t xml:space="preserve">may </w:t>
      </w:r>
      <w:r>
        <w:t xml:space="preserve">indicate </w:t>
      </w:r>
      <w:r w:rsidR="00E97011">
        <w:t xml:space="preserve">regulatory role for the SGL SNPs on their target genes. </w:t>
      </w:r>
      <w:r>
        <w:t xml:space="preserve">We first observed that several cell </w:t>
      </w:r>
      <w:r w:rsidR="00E97011">
        <w:t xml:space="preserve">types </w:t>
      </w:r>
      <w:r>
        <w:t>(</w:t>
      </w:r>
      <w:proofErr w:type="spellStart"/>
      <w:r w:rsidR="00E97011">
        <w:t>Tregs</w:t>
      </w:r>
      <w:proofErr w:type="spellEnd"/>
      <w:r w:rsidR="00E97011">
        <w:t xml:space="preserve">, </w:t>
      </w:r>
      <w:r>
        <w:t>T</w:t>
      </w:r>
      <w:r w:rsidR="00E97011">
        <w:t>h</w:t>
      </w:r>
      <w:r>
        <w:t>2, T</w:t>
      </w:r>
      <w:r w:rsidR="00E97011">
        <w:t>h</w:t>
      </w:r>
      <w:r>
        <w:t>1-17</w:t>
      </w:r>
      <w:proofErr w:type="gramStart"/>
      <w:r>
        <w:t>, ,</w:t>
      </w:r>
      <w:proofErr w:type="gramEnd"/>
      <w:r>
        <w:t xml:space="preserve"> </w:t>
      </w:r>
      <w:r w:rsidR="00E97011">
        <w:t>NK</w:t>
      </w:r>
      <w:r>
        <w:t xml:space="preserve">, non-classical monocytes and naive B cells) contained the rs479777 SNP within one anchor and the </w:t>
      </w:r>
      <w:r w:rsidRPr="008D3998">
        <w:rPr>
          <w:i/>
        </w:rPr>
        <w:t>AP003774.1</w:t>
      </w:r>
      <w:r>
        <w:t xml:space="preserve"> gene within the loop body (figure panel A). By adding the cell type specific </w:t>
      </w:r>
      <w:proofErr w:type="spellStart"/>
      <w:r>
        <w:t>chromHMM</w:t>
      </w:r>
      <w:proofErr w:type="spellEnd"/>
      <w:r>
        <w:t xml:space="preserve"> annotations we found that these loops connected two nearby transcription start sites (figure panel A). Then, we verified the expression of this gene in the DICE database which shows that </w:t>
      </w:r>
      <w:r w:rsidRPr="008D3998">
        <w:rPr>
          <w:i/>
        </w:rPr>
        <w:t>AP003774.1</w:t>
      </w:r>
      <w:r>
        <w:t xml:space="preserve"> is indeed </w:t>
      </w:r>
      <w:r w:rsidR="00E97011">
        <w:t xml:space="preserve">expressed at detectable levels </w:t>
      </w:r>
      <w:r>
        <w:t xml:space="preserve">in </w:t>
      </w:r>
      <w:r w:rsidR="00E97011">
        <w:t xml:space="preserve">all </w:t>
      </w:r>
      <w:r>
        <w:t>immune cell types</w:t>
      </w:r>
      <w:r w:rsidR="00E97011">
        <w:t xml:space="preserve"> and mainly in lymphocytes</w:t>
      </w:r>
      <w:r>
        <w:t>. We further investigated this loc</w:t>
      </w:r>
      <w:r w:rsidR="00E97011">
        <w:t>us</w:t>
      </w:r>
      <w:r>
        <w:t xml:space="preserve"> by adding JASPAR motif tracks which located 2 transcription factors overlapping rs479777, SOX12 and ZNF341 (figure panel C). By looking at the JASPAR website we found that rs479777</w:t>
      </w:r>
      <w:r w:rsidR="00E97011">
        <w:t>T/C</w:t>
      </w:r>
      <w:r>
        <w:t xml:space="preserve"> actually swaps a highly conserved C for a T nucleotide (figure panel D and E) at both TF binding sites</w:t>
      </w:r>
      <w:r w:rsidR="00E97011">
        <w:t xml:space="preserve"> and ablates these binding motifs when the reference allele (T) is present</w:t>
      </w:r>
      <w:r>
        <w:t xml:space="preserve">. </w:t>
      </w:r>
      <w:r w:rsidR="00AA5866">
        <w:t xml:space="preserve">Between these two TFs, </w:t>
      </w:r>
      <w:r w:rsidR="00AA5866" w:rsidRPr="008D3998">
        <w:rPr>
          <w:i/>
        </w:rPr>
        <w:t>ZNF341</w:t>
      </w:r>
      <w:r w:rsidR="00AA5866">
        <w:t xml:space="preserve"> regulates </w:t>
      </w:r>
    </w:p>
    <w:p w14:paraId="5F6CBD1D" w14:textId="0E07362D" w:rsidR="00D50204" w:rsidRDefault="00D50204" w:rsidP="00025999">
      <w:pPr>
        <w:jc w:val="both"/>
      </w:pPr>
    </w:p>
    <w:p w14:paraId="2D48DA37" w14:textId="77777777" w:rsidR="00D50204" w:rsidRDefault="00D50204" w:rsidP="00D50204">
      <w:pPr>
        <w:keepNext/>
        <w:jc w:val="both"/>
      </w:pPr>
      <w:r>
        <w:rPr>
          <w:noProof/>
          <w:color w:val="FF0000"/>
        </w:rPr>
        <w:drawing>
          <wp:anchor distT="0" distB="0" distL="114300" distR="114300" simplePos="0" relativeHeight="251676672" behindDoc="0" locked="0" layoutInCell="1" allowOverlap="1" wp14:anchorId="60AB9EC0" wp14:editId="52E1E5DD">
            <wp:simplePos x="0" y="0"/>
            <wp:positionH relativeFrom="column">
              <wp:posOffset>106680</wp:posOffset>
            </wp:positionH>
            <wp:positionV relativeFrom="paragraph">
              <wp:posOffset>19050</wp:posOffset>
            </wp:positionV>
            <wp:extent cx="5943600" cy="5200650"/>
            <wp:effectExtent l="19050" t="19050" r="19050" b="190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1 - WashU - V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5200650"/>
                    </a:xfrm>
                    <a:prstGeom prst="rect">
                      <a:avLst/>
                    </a:prstGeom>
                    <a:ln>
                      <a:solidFill>
                        <a:schemeClr val="tx1"/>
                      </a:solidFill>
                    </a:ln>
                  </pic:spPr>
                </pic:pic>
              </a:graphicData>
            </a:graphic>
          </wp:anchor>
        </w:drawing>
      </w:r>
    </w:p>
    <w:p w14:paraId="0BD73C8D" w14:textId="7937755E" w:rsidR="00D50204" w:rsidRDefault="00D50204" w:rsidP="00D50204">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Investigating the rs479444/AP003774.1 </w:t>
      </w:r>
      <w:r>
        <w:t>l</w:t>
      </w:r>
      <w:r>
        <w:t>ocus</w:t>
      </w:r>
      <w:r>
        <w:t xml:space="preserve"> for loops</w:t>
      </w:r>
      <w:r>
        <w:t>. A) Visualization of the AP003774.1 locus with tracks for gene annotations (</w:t>
      </w:r>
      <w:proofErr w:type="spellStart"/>
      <w:r>
        <w:t>Gencode</w:t>
      </w:r>
      <w:proofErr w:type="spellEnd"/>
      <w:r>
        <w:t xml:space="preserve"> V19), </w:t>
      </w:r>
      <w:proofErr w:type="spellStart"/>
      <w:r>
        <w:t>dbSNP</w:t>
      </w:r>
      <w:proofErr w:type="spellEnd"/>
      <w:r>
        <w:t xml:space="preserve">, simplified gene track (purple), colocalized SNP track (purple), colocalized gene track (purple), link showing SNP-gene pairs with at least on physical loop and several </w:t>
      </w:r>
      <w:proofErr w:type="spellStart"/>
      <w:r>
        <w:t>ChromHMM</w:t>
      </w:r>
      <w:proofErr w:type="spellEnd"/>
      <w:r>
        <w:t xml:space="preserve"> and loop tra</w:t>
      </w:r>
      <w:bookmarkStart w:id="11" w:name="_GoBack"/>
      <w:bookmarkEnd w:id="11"/>
      <w:r>
        <w:t>ck for the following cell lines: THSTAR, TH2, TREGMEM, NK, CM, and naïve B.</w:t>
      </w:r>
    </w:p>
    <w:p w14:paraId="7A1ED8B8" w14:textId="4D33401D" w:rsidR="00650388" w:rsidRDefault="00D50204" w:rsidP="00D50204">
      <w:r>
        <w:rPr>
          <w:noProof/>
          <w:color w:val="FF0000"/>
        </w:rPr>
        <w:drawing>
          <wp:anchor distT="0" distB="0" distL="114300" distR="114300" simplePos="0" relativeHeight="251673600" behindDoc="0" locked="0" layoutInCell="1" allowOverlap="1" wp14:anchorId="524349C7" wp14:editId="2CDE1195">
            <wp:simplePos x="0" y="0"/>
            <wp:positionH relativeFrom="column">
              <wp:posOffset>19050</wp:posOffset>
            </wp:positionH>
            <wp:positionV relativeFrom="paragraph">
              <wp:posOffset>2644140</wp:posOffset>
            </wp:positionV>
            <wp:extent cx="5943600" cy="4739640"/>
            <wp:effectExtent l="19050" t="19050" r="19050" b="2286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1 - WashU - V4.png"/>
                    <pic:cNvPicPr/>
                  </pic:nvPicPr>
                  <pic:blipFill rotWithShape="1">
                    <a:blip r:embed="rId16" cstate="print">
                      <a:extLst>
                        <a:ext uri="{28A0092B-C50C-407E-A947-70E740481C1C}">
                          <a14:useLocalDpi xmlns:a14="http://schemas.microsoft.com/office/drawing/2010/main" val="0"/>
                        </a:ext>
                      </a:extLst>
                    </a:blip>
                    <a:srcRect t="1774" b="9926"/>
                    <a:stretch/>
                  </pic:blipFill>
                  <pic:spPr bwMode="auto">
                    <a:xfrm>
                      <a:off x="0" y="0"/>
                      <a:ext cx="5943600" cy="4739640"/>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75648" behindDoc="0" locked="0" layoutInCell="1" allowOverlap="1" wp14:anchorId="0CB20C66" wp14:editId="422F681C">
                <wp:simplePos x="0" y="0"/>
                <wp:positionH relativeFrom="column">
                  <wp:posOffset>19050</wp:posOffset>
                </wp:positionH>
                <wp:positionV relativeFrom="paragraph">
                  <wp:posOffset>7401560</wp:posOffset>
                </wp:positionV>
                <wp:extent cx="59436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D3BA6CA" w14:textId="480FC514" w:rsidR="00D50204" w:rsidRPr="00C0075C" w:rsidRDefault="00D50204" w:rsidP="00D50204">
                            <w:pPr>
                              <w:pStyle w:val="Caption"/>
                              <w:rPr>
                                <w:noProof/>
                                <w:color w:val="FF0000"/>
                              </w:rPr>
                            </w:pPr>
                            <w:r>
                              <w:t xml:space="preserve">Figure </w:t>
                            </w:r>
                            <w:r>
                              <w:fldChar w:fldCharType="begin"/>
                            </w:r>
                            <w:r>
                              <w:instrText xml:space="preserve"> SEQ Figure \* ARABIC </w:instrText>
                            </w:r>
                            <w:r>
                              <w:fldChar w:fldCharType="separate"/>
                            </w:r>
                            <w:r>
                              <w:rPr>
                                <w:noProof/>
                              </w:rPr>
                              <w:t>2</w:t>
                            </w:r>
                            <w:r>
                              <w:fldChar w:fldCharType="end"/>
                            </w:r>
                            <w:r>
                              <w:t>:</w:t>
                            </w:r>
                            <w:r w:rsidRPr="002E4C9E">
                              <w:t xml:space="preserve"> Investigating the rs479444/AP003774.1 locus for transcription factor binding sites. A) Gene expression in the DICE database for AP003774.1, B) JASPAR tracks for transcription factor binding sites, C) SOX12 motif and E) ZNF341 motif.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B20C66" id="Text Box 1" o:spid="_x0000_s1032" type="#_x0000_t202" style="position:absolute;margin-left:1.5pt;margin-top:582.8pt;width:46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" stroked="f">
                <v:textbox style="mso-fit-shape-to-text:t" inset="0,0,0,0">
                  <w:txbxContent>
                    <w:p w14:paraId="6D3BA6CA" w14:textId="480FC514" w:rsidR="00D50204" w:rsidRPr="00C0075C" w:rsidRDefault="00D50204" w:rsidP="00D50204">
                      <w:pPr>
                        <w:pStyle w:val="Caption"/>
                        <w:rPr>
                          <w:noProof/>
                          <w:color w:val="FF0000"/>
                        </w:rPr>
                      </w:pPr>
                      <w:r>
                        <w:t xml:space="preserve">Figure </w:t>
                      </w:r>
                      <w:r>
                        <w:fldChar w:fldCharType="begin"/>
                      </w:r>
                      <w:r>
                        <w:instrText xml:space="preserve"> SEQ Figure \* ARABIC </w:instrText>
                      </w:r>
                      <w:r>
                        <w:fldChar w:fldCharType="separate"/>
                      </w:r>
                      <w:r>
                        <w:rPr>
                          <w:noProof/>
                        </w:rPr>
                        <w:t>2</w:t>
                      </w:r>
                      <w:r>
                        <w:fldChar w:fldCharType="end"/>
                      </w:r>
                      <w:r>
                        <w:t>:</w:t>
                      </w:r>
                      <w:r w:rsidRPr="002E4C9E">
                        <w:t xml:space="preserve"> Investigating the rs479444/AP003774.1 locus for transcription factor binding sites. A) Gene expression in the DICE database for AP003774.1, B) JASPAR tracks for transcription factor binding sites, C) SOX12 motif and E) ZNF341 motif.</w:t>
                      </w:r>
                    </w:p>
                  </w:txbxContent>
                </v:textbox>
                <w10:wrap type="topAndBottom"/>
              </v:shape>
            </w:pict>
          </mc:Fallback>
        </mc:AlternateContent>
      </w:r>
      <w:r w:rsidR="00AA5866">
        <w:t>the expression of STAT3 and its deficiency has been linked to defective Th17 differentiation in humans (</w:t>
      </w:r>
      <w:r w:rsidR="00CC5326">
        <w:t>August, 2018)</w:t>
      </w:r>
      <w:r w:rsidR="00AA5866">
        <w:t xml:space="preserve">. </w:t>
      </w:r>
      <w:r w:rsidR="00AA5866">
        <w:rPr>
          <w:i/>
        </w:rPr>
        <w:t>Sox12</w:t>
      </w:r>
      <w:r w:rsidR="00AA5866">
        <w:t xml:space="preserve">, on the other hand, has been shown to promote </w:t>
      </w:r>
      <w:proofErr w:type="spellStart"/>
      <w:r w:rsidR="00AA5866">
        <w:t>Treg</w:t>
      </w:r>
      <w:proofErr w:type="spellEnd"/>
      <w:r w:rsidR="00AA5866">
        <w:t xml:space="preserve"> differentiation in the periphery in a mouse colitis model (</w:t>
      </w:r>
      <w:r w:rsidR="00E629F1">
        <w:t>Tanaka et al., 2018)</w:t>
      </w:r>
      <w:r w:rsidR="00BE4235">
        <w:t>.</w:t>
      </w:r>
      <w:r w:rsidR="00AA5866">
        <w:t xml:space="preserve"> </w:t>
      </w:r>
      <w:r w:rsidR="00382D5C">
        <w:t xml:space="preserve">Given that JASPAR relies completely on </w:t>
      </w:r>
      <w:r w:rsidR="00BE4235">
        <w:t xml:space="preserve">motif occurrences, </w:t>
      </w:r>
      <w:r w:rsidR="00382D5C">
        <w:t xml:space="preserve">we also queried the ADASTRA database for </w:t>
      </w:r>
      <w:r w:rsidR="00E97011">
        <w:t xml:space="preserve">allele-specific binding preferences for </w:t>
      </w:r>
      <w:r w:rsidR="00382D5C">
        <w:t>ChIP-seq derived transcription factor binding sites</w:t>
      </w:r>
      <w:r w:rsidR="00BE4235">
        <w:t>.</w:t>
      </w:r>
      <w:r w:rsidR="00382D5C">
        <w:t xml:space="preserve"> </w:t>
      </w:r>
      <w:r w:rsidR="00BE4235">
        <w:t>ADASTRA did not have any ChIP-seq data for ZNF341 or SOX12, howe</w:t>
      </w:r>
      <w:r w:rsidR="008D3998">
        <w:t>v</w:t>
      </w:r>
      <w:r w:rsidR="00BE4235">
        <w:t xml:space="preserve">er we </w:t>
      </w:r>
      <w:r w:rsidR="00382D5C">
        <w:t>found that HTF4</w:t>
      </w:r>
      <w:r w:rsidR="00E97011">
        <w:t xml:space="preserve">, encoded by </w:t>
      </w:r>
      <w:r w:rsidR="00E97011" w:rsidRPr="008D3998">
        <w:rPr>
          <w:i/>
        </w:rPr>
        <w:t>TCF12</w:t>
      </w:r>
      <w:r w:rsidR="00E97011">
        <w:t>,</w:t>
      </w:r>
      <w:r w:rsidR="00382D5C">
        <w:t xml:space="preserve"> </w:t>
      </w:r>
      <w:r w:rsidR="00E97011">
        <w:t>shows allele-specific binding preference in GM12878 cells, which are derived from B cells</w:t>
      </w:r>
      <w:r w:rsidR="00382D5C">
        <w:t xml:space="preserve">. </w:t>
      </w:r>
      <w:r w:rsidR="00AA5866" w:rsidRPr="00DB0B1C">
        <w:rPr>
          <w:i/>
        </w:rPr>
        <w:t>TCF12</w:t>
      </w:r>
      <w:r w:rsidR="00AA5866">
        <w:t xml:space="preserve"> is a </w:t>
      </w:r>
      <w:r w:rsidR="00AA5866" w:rsidRPr="00AA5866">
        <w:t>basic helix-loop-helix</w:t>
      </w:r>
      <w:r w:rsidR="00AA5866">
        <w:t xml:space="preserve"> family transcription factor that is well expressed in T and B cells and is implicated in their early development (</w:t>
      </w:r>
      <w:r w:rsidR="00E629F1" w:rsidRPr="00E629F1">
        <w:t>Liao</w:t>
      </w:r>
      <w:r w:rsidR="00E629F1">
        <w:t xml:space="preserve"> &amp; </w:t>
      </w:r>
      <w:r w:rsidR="00E629F1" w:rsidRPr="00E629F1">
        <w:t>Wang,</w:t>
      </w:r>
      <w:r w:rsidR="00E629F1">
        <w:t xml:space="preserve"> 2021</w:t>
      </w:r>
      <w:r w:rsidR="00AA5866">
        <w:rPr>
          <w:rStyle w:val="CommentReference"/>
        </w:rPr>
        <w:commentReference w:id="12"/>
      </w:r>
      <w:r w:rsidR="00AA5866">
        <w:t xml:space="preserve">). </w:t>
      </w:r>
      <w:r w:rsidR="00382D5C">
        <w:t xml:space="preserve">Lastly, we </w:t>
      </w:r>
      <w:r w:rsidR="005609AB">
        <w:t>went back</w:t>
      </w:r>
      <w:r w:rsidR="00382D5C">
        <w:t xml:space="preserve"> and </w:t>
      </w:r>
      <w:r w:rsidR="00C5028A">
        <w:t xml:space="preserve">utilized the </w:t>
      </w:r>
      <w:proofErr w:type="spellStart"/>
      <w:r w:rsidR="00382D5C">
        <w:t>scATAC</w:t>
      </w:r>
      <w:proofErr w:type="spellEnd"/>
      <w:r w:rsidR="00382D5C">
        <w:t>-seq from (</w:t>
      </w:r>
      <w:proofErr w:type="spellStart"/>
      <w:r w:rsidR="00382D5C">
        <w:t>Chiou</w:t>
      </w:r>
      <w:proofErr w:type="spellEnd"/>
      <w:r w:rsidR="00382D5C">
        <w:t xml:space="preserve"> et al., 2021) where we found an ATAC-seq peak overlapping the rs479777 SNP in activated </w:t>
      </w:r>
      <w:commentRangeStart w:id="13"/>
      <w:r w:rsidR="00382D5C">
        <w:t>CD4 T</w:t>
      </w:r>
      <w:r w:rsidR="00C5028A">
        <w:t xml:space="preserve"> cells</w:t>
      </w:r>
      <w:r w:rsidR="00382D5C">
        <w:t>, adaptive NK</w:t>
      </w:r>
      <w:r w:rsidR="00C5028A">
        <w:t xml:space="preserve"> cells</w:t>
      </w:r>
      <w:r w:rsidR="00382D5C">
        <w:t>, classical monocytes, conventional dendritic</w:t>
      </w:r>
      <w:r w:rsidR="00C5028A">
        <w:t xml:space="preserve"> cells</w:t>
      </w:r>
      <w:r w:rsidR="00382D5C">
        <w:t xml:space="preserve">, cytotoxic CD8 T, cytotoxic NK, megakaryocyte, memory B, memory CD8 T, naive B, </w:t>
      </w:r>
      <w:proofErr w:type="spellStart"/>
      <w:r w:rsidR="00382D5C">
        <w:t>naiveT</w:t>
      </w:r>
      <w:proofErr w:type="spellEnd"/>
      <w:r w:rsidR="00382D5C">
        <w:t xml:space="preserve">, non-classical monocytes, pancreatic CD8 T, pancreatic macrophage, plasmacytoid dendritic, and regulatory T cells. </w:t>
      </w:r>
      <w:commentRangeEnd w:id="13"/>
      <w:r w:rsidR="00C5028A">
        <w:rPr>
          <w:rStyle w:val="CommentReference"/>
        </w:rPr>
        <w:commentReference w:id="13"/>
      </w:r>
    </w:p>
    <w:p w14:paraId="32544019" w14:textId="77777777" w:rsidR="00D50204" w:rsidRDefault="00D50204" w:rsidP="00D50204"/>
    <w:p w14:paraId="4D1CEAD0" w14:textId="77777777" w:rsidR="00653B3A" w:rsidRDefault="00382D5C" w:rsidP="00025999">
      <w:pPr>
        <w:jc w:val="both"/>
      </w:pPr>
      <w:r>
        <w:t xml:space="preserve">In addition to T1D we also examined the association of rs479777 to other autoimmune diseases. We found associations to sarcoidosis (inflammation and granuloma formation in </w:t>
      </w:r>
    </w:p>
    <w:p w14:paraId="69691CC1" w14:textId="0CE52108" w:rsidR="00650388" w:rsidRDefault="00382D5C" w:rsidP="00025999">
      <w:pPr>
        <w:jc w:val="both"/>
      </w:pPr>
      <w:r>
        <w:t>affected organs) (Fischer et al., 2012), Crohn’s disease (inflammatory bowel disease) (Crohn's disease., 2020) and alopecia areata (reversible hair loss) (Alopecia areata., 2017). Interestingly, we found that rs479777 was significant in a GWAS for thyroid preparations meaning individuals with this variant often require some form of medication to make up for an improper thyroid function (</w:t>
      </w:r>
      <w:proofErr w:type="spellStart"/>
      <w:r>
        <w:t>Sakaue</w:t>
      </w:r>
      <w:proofErr w:type="spellEnd"/>
      <w:r>
        <w:t xml:space="preserve"> et al., 2021). Having evaluated the importance of rs479777</w:t>
      </w:r>
      <w:r w:rsidR="0042368D">
        <w:t>,</w:t>
      </w:r>
      <w:r>
        <w:t xml:space="preserve"> we focused the remainder of this hypothesis on studying </w:t>
      </w:r>
      <w:r w:rsidRPr="00BD79D7">
        <w:rPr>
          <w:i/>
        </w:rPr>
        <w:t>AP003774.1</w:t>
      </w:r>
      <w:r>
        <w:t>.</w:t>
      </w:r>
    </w:p>
    <w:p w14:paraId="0081073C" w14:textId="77777777" w:rsidR="00650388" w:rsidRDefault="00650388" w:rsidP="00025999">
      <w:pPr>
        <w:jc w:val="both"/>
      </w:pPr>
    </w:p>
    <w:p w14:paraId="775BEC67" w14:textId="3E07D6F7" w:rsidR="00BD79D7" w:rsidRDefault="00382D5C" w:rsidP="00025999">
      <w:pPr>
        <w:jc w:val="both"/>
      </w:pPr>
      <w:r w:rsidRPr="00BD79D7">
        <w:rPr>
          <w:i/>
        </w:rPr>
        <w:t>AP003774.1</w:t>
      </w:r>
      <w:r>
        <w:t xml:space="preserve"> is a long noncoding RNA with little functional annotation which continues to mask its priority as a research topic. Initially we found that the rs479777 </w:t>
      </w:r>
      <w:r w:rsidR="00BD79D7">
        <w:t xml:space="preserve">SNP </w:t>
      </w:r>
      <w:r>
        <w:t xml:space="preserve">is </w:t>
      </w:r>
      <w:r w:rsidR="0042368D">
        <w:t xml:space="preserve">likely at the promoter region of </w:t>
      </w:r>
      <w:r w:rsidR="0042368D" w:rsidRPr="00AF1BEA">
        <w:rPr>
          <w:i/>
        </w:rPr>
        <w:t>CCDC88B</w:t>
      </w:r>
      <w:r>
        <w:t xml:space="preserve">. </w:t>
      </w:r>
      <w:r w:rsidR="0042368D">
        <w:t xml:space="preserve">However, the lack of eQTL association between rs479777 and </w:t>
      </w:r>
      <w:r w:rsidR="0042368D" w:rsidRPr="00AF1BEA">
        <w:rPr>
          <w:i/>
        </w:rPr>
        <w:t>CCDC88B</w:t>
      </w:r>
      <w:r w:rsidR="0042368D">
        <w:t xml:space="preserve"> in immune cells as well as in T1D related tissue types in GTEx (</w:t>
      </w:r>
      <w:commentRangeStart w:id="14"/>
      <w:r w:rsidR="0042368D">
        <w:t>REF</w:t>
      </w:r>
      <w:commentRangeEnd w:id="14"/>
      <w:r w:rsidR="00BD79D7">
        <w:rPr>
          <w:rStyle w:val="CommentReference"/>
        </w:rPr>
        <w:commentReference w:id="14"/>
      </w:r>
      <w:r w:rsidR="0042368D">
        <w:t xml:space="preserve">:) </w:t>
      </w:r>
      <w:r w:rsidR="00BD79D7">
        <w:t>led us towards</w:t>
      </w:r>
      <w:r w:rsidR="0042368D">
        <w:t xml:space="preserve"> </w:t>
      </w:r>
      <w:r w:rsidR="00BD79D7" w:rsidRPr="00AF1BEA">
        <w:rPr>
          <w:i/>
        </w:rPr>
        <w:t>AP003774.1</w:t>
      </w:r>
      <w:r w:rsidR="00BD79D7">
        <w:rPr>
          <w:i/>
        </w:rPr>
        <w:t xml:space="preserve">, </w:t>
      </w:r>
      <w:r w:rsidR="00BD79D7" w:rsidRPr="00BD79D7">
        <w:t>specifically due to a chromatin loop that puts the SNP and this gene’s promoter in close proximity.</w:t>
      </w:r>
    </w:p>
    <w:p w14:paraId="70FF4A95" w14:textId="26CEB0C5" w:rsidR="00650388" w:rsidRDefault="00BD79D7" w:rsidP="00025999">
      <w:pPr>
        <w:jc w:val="both"/>
      </w:pPr>
      <w:r>
        <w:t xml:space="preserve">There are many potential mechanisms through which </w:t>
      </w:r>
      <w:proofErr w:type="spellStart"/>
      <w:r>
        <w:t>lncRNAs</w:t>
      </w:r>
      <w:proofErr w:type="spellEnd"/>
      <w:r>
        <w:t xml:space="preserve"> function including regulation of gene expression </w:t>
      </w:r>
      <w:r w:rsidR="00382D5C">
        <w:t xml:space="preserve">in </w:t>
      </w:r>
      <w:r w:rsidR="00382D5C" w:rsidRPr="00783020">
        <w:rPr>
          <w:i/>
        </w:rPr>
        <w:t>cis</w:t>
      </w:r>
      <w:r w:rsidR="00382D5C">
        <w:t xml:space="preserve"> (Gil &amp; </w:t>
      </w:r>
      <w:proofErr w:type="spellStart"/>
      <w:r w:rsidR="00382D5C">
        <w:t>Ulitsky</w:t>
      </w:r>
      <w:proofErr w:type="spellEnd"/>
      <w:r w:rsidR="00382D5C">
        <w:t xml:space="preserve">, 2019) </w:t>
      </w:r>
      <w:r>
        <w:t xml:space="preserve">or in </w:t>
      </w:r>
      <w:r w:rsidRPr="00DB0B1C">
        <w:rPr>
          <w:i/>
        </w:rPr>
        <w:t>trans</w:t>
      </w:r>
      <w:r>
        <w:t xml:space="preserve"> or through chromatin looping or post transcriptionally (</w:t>
      </w:r>
      <w:proofErr w:type="spellStart"/>
      <w:r w:rsidR="00E629F1">
        <w:t>Statello</w:t>
      </w:r>
      <w:proofErr w:type="spellEnd"/>
      <w:r w:rsidR="00E629F1">
        <w:t xml:space="preserve"> et al., 2021)</w:t>
      </w:r>
      <w:r w:rsidR="00382D5C">
        <w:t xml:space="preserve">. </w:t>
      </w:r>
      <w:proofErr w:type="spellStart"/>
      <w:r w:rsidR="00382D5C">
        <w:t>Teimuri</w:t>
      </w:r>
      <w:proofErr w:type="spellEnd"/>
      <w:r w:rsidR="00382D5C">
        <w:t xml:space="preserve"> et al., 2018 have shown that </w:t>
      </w:r>
      <w:proofErr w:type="spellStart"/>
      <w:r w:rsidR="00382D5C">
        <w:t>lncRNAs</w:t>
      </w:r>
      <w:proofErr w:type="spellEnd"/>
      <w:r w:rsidR="00382D5C">
        <w:t xml:space="preserve"> in Th17 could be potential therapeutic drug targets in autoimmune diseases. </w:t>
      </w:r>
      <w:proofErr w:type="spellStart"/>
      <w:r w:rsidR="00382D5C">
        <w:t>Almo</w:t>
      </w:r>
      <w:proofErr w:type="spellEnd"/>
      <w:r w:rsidR="00382D5C">
        <w:t xml:space="preserve"> et al., 2018 also show</w:t>
      </w:r>
      <w:r>
        <w:t>ed</w:t>
      </w:r>
      <w:r w:rsidR="00382D5C">
        <w:t xml:space="preserve"> that noncoding RNAs play an important role in human CD3+ cells and a much longer list of papers describe the role the </w:t>
      </w:r>
      <w:proofErr w:type="spellStart"/>
      <w:r w:rsidR="00382D5C">
        <w:t>lncRNAs</w:t>
      </w:r>
      <w:proofErr w:type="spellEnd"/>
      <w:r w:rsidR="00382D5C">
        <w:t xml:space="preserve"> can have on T-cell development, differentiation, stability of pathogenic mRNAs and several other autoimmune diseases (Dieter et al., 2021; </w:t>
      </w:r>
      <w:proofErr w:type="spellStart"/>
      <w:r w:rsidR="00382D5C">
        <w:t>Plasek</w:t>
      </w:r>
      <w:proofErr w:type="spellEnd"/>
      <w:r w:rsidR="00382D5C">
        <w:t xml:space="preserve"> &amp; </w:t>
      </w:r>
      <w:proofErr w:type="spellStart"/>
      <w:r w:rsidR="00382D5C">
        <w:t>Valadkhan</w:t>
      </w:r>
      <w:proofErr w:type="spellEnd"/>
      <w:r w:rsidR="00382D5C">
        <w:t xml:space="preserve"> 2020; Gonzalez-Moro et al., 2020; Roy &amp; Awasthi, 2019; Gao et al., 2018; Guo et al., 2019). </w:t>
      </w:r>
      <w:r w:rsidR="00BE54ED">
        <w:t xml:space="preserve">All of which make it very difficult to study such novel </w:t>
      </w:r>
      <w:proofErr w:type="spellStart"/>
      <w:r w:rsidR="00BE54ED">
        <w:t>lncRNAs</w:t>
      </w:r>
      <w:proofErr w:type="spellEnd"/>
      <w:r w:rsidR="00BE54ED">
        <w:t>, however, g</w:t>
      </w:r>
      <w:r w:rsidR="00382D5C">
        <w:t xml:space="preserve">iven </w:t>
      </w:r>
      <w:r w:rsidR="00BE54ED">
        <w:t>the strong signals from multiple different complementary analyses</w:t>
      </w:r>
      <w:r w:rsidR="00382D5C">
        <w:t xml:space="preserve">, we consider AP003774.1 an important target for future T1D studies. </w:t>
      </w:r>
    </w:p>
    <w:p w14:paraId="0CDD2268" w14:textId="77777777" w:rsidR="00650388" w:rsidRPr="00477AE2" w:rsidRDefault="00382D5C" w:rsidP="00025999">
      <w:pPr>
        <w:pStyle w:val="Heading3"/>
        <w:jc w:val="both"/>
        <w:rPr>
          <w:color w:val="FF0000"/>
        </w:rPr>
      </w:pPr>
      <w:bookmarkStart w:id="15" w:name="_9exbiyxz2y63" w:colFirst="0" w:colLast="0"/>
      <w:bookmarkEnd w:id="15"/>
      <w:r w:rsidRPr="00477AE2">
        <w:rPr>
          <w:color w:val="FF0000"/>
        </w:rPr>
        <w:t>Potential Study Design</w:t>
      </w:r>
    </w:p>
    <w:p w14:paraId="1A7D9A91" w14:textId="77777777" w:rsidR="00650388" w:rsidRDefault="00382D5C" w:rsidP="00025999">
      <w:pPr>
        <w:jc w:val="both"/>
      </w:pPr>
      <w:r>
        <w:t xml:space="preserve">Our lab has generated </w:t>
      </w:r>
      <w:proofErr w:type="spellStart"/>
      <w:r>
        <w:t>Jurkat</w:t>
      </w:r>
      <w:proofErr w:type="spellEnd"/>
      <w:r>
        <w:t xml:space="preserve"> cell lines, a mixture of different T-cell subtypes, that express the KRAB-dCas9 construct. Using this CRISPR inhibition (</w:t>
      </w:r>
      <w:proofErr w:type="spellStart"/>
      <w:r>
        <w:t>CRISPRi</w:t>
      </w:r>
      <w:proofErr w:type="spellEnd"/>
      <w:r>
        <w:t xml:space="preserve">) system we can target the SNP </w:t>
      </w:r>
      <w:r>
        <w:lastRenderedPageBreak/>
        <w:t xml:space="preserve">we found associated with AP003774.1 expression by designing guide RNAs that will inhibit the enhancer (open chromatin region) overlapping this SNP. We will quantify the expression level of AP003774.1 as well as other nearby genes in cells with the target gRNA vs controls to test our hypothesis that the specific enhancer region we found is controlling AP003774.1 gene expression in multiple cell types where the SNP showed colocalization. </w:t>
      </w:r>
    </w:p>
    <w:p w14:paraId="5F9F7BA6" w14:textId="77777777" w:rsidR="00650388" w:rsidRDefault="00650388" w:rsidP="00025999">
      <w:pPr>
        <w:jc w:val="both"/>
      </w:pPr>
    </w:p>
    <w:p w14:paraId="04577A62" w14:textId="77777777" w:rsidR="00650388" w:rsidRDefault="00382D5C" w:rsidP="00025999">
      <w:pPr>
        <w:jc w:val="both"/>
      </w:pPr>
      <w:r>
        <w:t xml:space="preserve">We have previously used this model in (Chandra et al., 2021) to show that the FHIT gene is regulated by rs11130745 via a looping mechanism. Like in the AP003774.1 context, the FHIT gene is located within the loop body, in addition, this SNP overlaps an enhancer within one anchor and a promoter on the second anchor. A tiling approach was then used to silence nearby regions and resulted in lower FHIT gene expression. </w:t>
      </w:r>
    </w:p>
    <w:p w14:paraId="2AFEA45F" w14:textId="77777777" w:rsidR="00650388" w:rsidRDefault="00650388" w:rsidP="00025999">
      <w:pPr>
        <w:jc w:val="both"/>
      </w:pPr>
    </w:p>
    <w:p w14:paraId="05F48EC8" w14:textId="77777777" w:rsidR="00650388" w:rsidRDefault="00382D5C" w:rsidP="00025999">
      <w:pPr>
        <w:jc w:val="both"/>
      </w:pPr>
      <w:r>
        <w:t xml:space="preserve">We used a second recombination based CRISPR approach to change the rs1130745 site from a G/G to an A/A and again saw lower expression. By using this </w:t>
      </w:r>
      <w:proofErr w:type="gramStart"/>
      <w:r>
        <w:t>system</w:t>
      </w:r>
      <w:proofErr w:type="gramEnd"/>
      <w:r>
        <w:t xml:space="preserve"> we can better understand the role AP003774.1 plays in T-cells development and T1D pathology. </w:t>
      </w:r>
    </w:p>
    <w:p w14:paraId="12163FF6" w14:textId="77777777" w:rsidR="00650388" w:rsidRDefault="00382D5C" w:rsidP="00025999">
      <w:pPr>
        <w:pStyle w:val="Heading3"/>
        <w:jc w:val="both"/>
      </w:pPr>
      <w:bookmarkStart w:id="16" w:name="_9dl9sfjplf9m" w:colFirst="0" w:colLast="0"/>
      <w:bookmarkEnd w:id="16"/>
      <w:r>
        <w:t>Author list, affiliations, funding acknowledgements</w:t>
      </w:r>
    </w:p>
    <w:p w14:paraId="7AA087C5" w14:textId="77777777" w:rsidR="00650388" w:rsidRDefault="00382D5C" w:rsidP="00025999">
      <w:pPr>
        <w:jc w:val="both"/>
      </w:pPr>
      <w:r>
        <w:t>Joaquin Reyna</w:t>
      </w:r>
      <w:r w:rsidR="00A526A6" w:rsidRPr="00DB0B1C">
        <w:rPr>
          <w:sz w:val="20"/>
          <w:vertAlign w:val="superscript"/>
          <w:lang w:val="en-US"/>
        </w:rPr>
        <w:t>1,</w:t>
      </w:r>
      <w:proofErr w:type="gramStart"/>
      <w:r w:rsidR="005B4BE7" w:rsidRPr="00DB0B1C">
        <w:rPr>
          <w:sz w:val="20"/>
          <w:vertAlign w:val="superscript"/>
          <w:lang w:val="en-US"/>
        </w:rPr>
        <w:t>2</w:t>
      </w:r>
      <w:r w:rsidR="00053797" w:rsidRPr="00DB0B1C">
        <w:rPr>
          <w:sz w:val="20"/>
          <w:vertAlign w:val="superscript"/>
          <w:lang w:val="en-US"/>
        </w:rPr>
        <w:t>,*</w:t>
      </w:r>
      <w:proofErr w:type="gramEnd"/>
    </w:p>
    <w:p w14:paraId="7B8594BD" w14:textId="77777777" w:rsidR="00650388" w:rsidRDefault="00382D5C" w:rsidP="00025999">
      <w:pPr>
        <w:jc w:val="both"/>
      </w:pPr>
      <w:r w:rsidRPr="00A526A6">
        <w:t>Sourya Bhattacharyya</w:t>
      </w:r>
      <w:r w:rsidR="00A526A6" w:rsidRPr="00DB0B1C">
        <w:rPr>
          <w:sz w:val="20"/>
          <w:vertAlign w:val="superscript"/>
          <w:lang w:val="en-US"/>
        </w:rPr>
        <w:t>1</w:t>
      </w:r>
    </w:p>
    <w:p w14:paraId="4EA80062" w14:textId="77777777" w:rsidR="00650388" w:rsidRDefault="00382D5C" w:rsidP="00025999">
      <w:pPr>
        <w:jc w:val="both"/>
      </w:pPr>
      <w:r>
        <w:t>Nikhil Rao</w:t>
      </w:r>
      <w:r w:rsidR="00A526A6" w:rsidRPr="00A526A6">
        <w:rPr>
          <w:sz w:val="20"/>
          <w:vertAlign w:val="superscript"/>
          <w:lang w:val="en-US"/>
        </w:rPr>
        <w:t>1,4</w:t>
      </w:r>
    </w:p>
    <w:p w14:paraId="1E2394D5" w14:textId="77777777" w:rsidR="00650388" w:rsidRDefault="00382D5C" w:rsidP="00025999">
      <w:pPr>
        <w:jc w:val="both"/>
      </w:pPr>
      <w:r w:rsidRPr="00A526A6">
        <w:t>Abhijit Chakraborty</w:t>
      </w:r>
      <w:r w:rsidR="00A526A6" w:rsidRPr="00A526A6">
        <w:rPr>
          <w:sz w:val="20"/>
          <w:vertAlign w:val="superscript"/>
          <w:lang w:val="en-US"/>
        </w:rPr>
        <w:t>1</w:t>
      </w:r>
    </w:p>
    <w:p w14:paraId="56117210" w14:textId="77777777" w:rsidR="00650388" w:rsidRPr="00DB0B1C" w:rsidRDefault="00382D5C" w:rsidP="00025999">
      <w:pPr>
        <w:jc w:val="both"/>
        <w:rPr>
          <w:sz w:val="20"/>
          <w:vertAlign w:val="superscript"/>
          <w:lang w:val="es-MX"/>
        </w:rPr>
      </w:pPr>
      <w:r w:rsidRPr="00DB0B1C">
        <w:rPr>
          <w:lang w:val="es-MX"/>
        </w:rPr>
        <w:t>Ferhat Ay</w:t>
      </w:r>
      <w:r w:rsidR="00A526A6" w:rsidRPr="00DB0B1C">
        <w:rPr>
          <w:sz w:val="20"/>
          <w:vertAlign w:val="superscript"/>
          <w:lang w:val="es-MX"/>
        </w:rPr>
        <w:t>1,</w:t>
      </w:r>
      <w:proofErr w:type="gramStart"/>
      <w:r w:rsidR="005B4BE7" w:rsidRPr="00DB0B1C">
        <w:rPr>
          <w:sz w:val="20"/>
          <w:vertAlign w:val="superscript"/>
          <w:lang w:val="es-MX"/>
        </w:rPr>
        <w:t>3</w:t>
      </w:r>
      <w:r w:rsidR="00053797" w:rsidRPr="00DB0B1C">
        <w:rPr>
          <w:sz w:val="20"/>
          <w:vertAlign w:val="superscript"/>
          <w:lang w:val="es-MX"/>
        </w:rPr>
        <w:t>,*</w:t>
      </w:r>
      <w:proofErr w:type="gramEnd"/>
    </w:p>
    <w:p w14:paraId="7651C2F9" w14:textId="77777777" w:rsidR="00A526A6" w:rsidRPr="00DB0B1C" w:rsidRDefault="00A526A6" w:rsidP="00025999">
      <w:pPr>
        <w:jc w:val="both"/>
        <w:rPr>
          <w:lang w:val="es-MX"/>
        </w:rPr>
      </w:pPr>
    </w:p>
    <w:p w14:paraId="39B1D1A1" w14:textId="77777777" w:rsidR="00650388" w:rsidRDefault="00A526A6" w:rsidP="00025999">
      <w:pPr>
        <w:jc w:val="both"/>
        <w:rPr>
          <w:sz w:val="20"/>
          <w:lang w:val="es-MX"/>
        </w:rPr>
      </w:pPr>
      <w:r>
        <w:rPr>
          <w:sz w:val="20"/>
          <w:vertAlign w:val="superscript"/>
          <w:lang w:val="es-MX"/>
        </w:rPr>
        <w:t>1</w:t>
      </w:r>
      <w:r w:rsidR="00382D5C" w:rsidRPr="00A526A6">
        <w:rPr>
          <w:sz w:val="20"/>
          <w:lang w:val="es-MX"/>
        </w:rPr>
        <w:t>La Jolla Institute for Immunology, La Jolla, CA, USA.</w:t>
      </w:r>
    </w:p>
    <w:p w14:paraId="75C3DB09" w14:textId="77777777" w:rsidR="005B4BE7" w:rsidRPr="005B4BE7" w:rsidRDefault="005B4BE7" w:rsidP="00025999">
      <w:pPr>
        <w:jc w:val="both"/>
        <w:rPr>
          <w:sz w:val="20"/>
        </w:rPr>
      </w:pPr>
      <w:r>
        <w:rPr>
          <w:sz w:val="20"/>
          <w:vertAlign w:val="superscript"/>
          <w:lang w:val="en-US"/>
        </w:rPr>
        <w:t>2</w:t>
      </w:r>
      <w:r w:rsidRPr="00A526A6">
        <w:rPr>
          <w:sz w:val="20"/>
        </w:rPr>
        <w:t xml:space="preserve">Bioinformatics and Systems Biology Graduate Program, University of California, San Diego, La Jolla, CA </w:t>
      </w:r>
    </w:p>
    <w:p w14:paraId="75B6E865" w14:textId="77777777" w:rsidR="00650388" w:rsidRDefault="00A526A6" w:rsidP="00025999">
      <w:pPr>
        <w:jc w:val="both"/>
        <w:rPr>
          <w:sz w:val="20"/>
          <w:lang w:val="en-US"/>
        </w:rPr>
      </w:pPr>
      <w:r w:rsidRPr="00A526A6">
        <w:rPr>
          <w:sz w:val="20"/>
          <w:vertAlign w:val="superscript"/>
          <w:lang w:val="en-US"/>
        </w:rPr>
        <w:t>3</w:t>
      </w:r>
      <w:r w:rsidR="00382D5C" w:rsidRPr="00A526A6">
        <w:rPr>
          <w:sz w:val="20"/>
          <w:lang w:val="en-US"/>
        </w:rPr>
        <w:t xml:space="preserve">Department of </w:t>
      </w:r>
      <w:r w:rsidR="00666142">
        <w:rPr>
          <w:sz w:val="20"/>
          <w:lang w:val="en-US"/>
        </w:rPr>
        <w:t>Pediatrics</w:t>
      </w:r>
      <w:r w:rsidR="00382D5C" w:rsidRPr="00A526A6">
        <w:rPr>
          <w:sz w:val="20"/>
          <w:lang w:val="en-US"/>
        </w:rPr>
        <w:t>, University of California San Diego, La Jolla, CA, USA.</w:t>
      </w:r>
    </w:p>
    <w:p w14:paraId="04FE5BE9" w14:textId="77777777" w:rsidR="005B4BE7" w:rsidRDefault="005B4BE7" w:rsidP="00025999">
      <w:pPr>
        <w:jc w:val="both"/>
        <w:rPr>
          <w:sz w:val="20"/>
        </w:rPr>
      </w:pPr>
      <w:r>
        <w:rPr>
          <w:sz w:val="20"/>
          <w:vertAlign w:val="superscript"/>
        </w:rPr>
        <w:t>4</w:t>
      </w:r>
      <w:r w:rsidRPr="00A526A6">
        <w:rPr>
          <w:sz w:val="20"/>
        </w:rPr>
        <w:t>Department of Bioengineering, University of California San Diego, La Jolla, CA, USA.</w:t>
      </w:r>
    </w:p>
    <w:p w14:paraId="2D18BECE" w14:textId="77777777" w:rsidR="00053797" w:rsidRPr="005B4BE7" w:rsidRDefault="00053797" w:rsidP="00025999">
      <w:pPr>
        <w:jc w:val="both"/>
        <w:rPr>
          <w:sz w:val="20"/>
        </w:rPr>
      </w:pPr>
      <w:r>
        <w:rPr>
          <w:sz w:val="20"/>
          <w:vertAlign w:val="superscript"/>
        </w:rPr>
        <w:t xml:space="preserve">* </w:t>
      </w:r>
      <w:r w:rsidRPr="00053797">
        <w:rPr>
          <w:sz w:val="20"/>
        </w:rPr>
        <w:t>Contact</w:t>
      </w:r>
      <w:r>
        <w:rPr>
          <w:sz w:val="20"/>
        </w:rPr>
        <w:t xml:space="preserve">: </w:t>
      </w:r>
      <w:hyperlink r:id="rId17" w:history="1">
        <w:r w:rsidRPr="00A22A3C">
          <w:rPr>
            <w:rStyle w:val="Hyperlink"/>
            <w:sz w:val="20"/>
          </w:rPr>
          <w:t>ferhatay@lji.org</w:t>
        </w:r>
      </w:hyperlink>
      <w:r>
        <w:rPr>
          <w:sz w:val="20"/>
        </w:rPr>
        <w:t xml:space="preserve"> &amp; </w:t>
      </w:r>
      <w:hyperlink r:id="rId18" w:history="1">
        <w:r w:rsidRPr="00A22A3C">
          <w:rPr>
            <w:rStyle w:val="Hyperlink"/>
            <w:sz w:val="20"/>
          </w:rPr>
          <w:t>jreyna@lji.org</w:t>
        </w:r>
      </w:hyperlink>
      <w:r>
        <w:rPr>
          <w:sz w:val="20"/>
        </w:rPr>
        <w:t xml:space="preserve"> </w:t>
      </w:r>
    </w:p>
    <w:p w14:paraId="295CB16A" w14:textId="77777777" w:rsidR="00650388" w:rsidRDefault="00382D5C" w:rsidP="00025999">
      <w:pPr>
        <w:pStyle w:val="Heading2"/>
        <w:jc w:val="both"/>
      </w:pPr>
      <w:bookmarkStart w:id="17" w:name="_akrx1pwgu10g" w:colFirst="0" w:colLast="0"/>
      <w:bookmarkEnd w:id="17"/>
      <w:r>
        <w:t xml:space="preserve">B: </w:t>
      </w:r>
      <w:commentRangeStart w:id="18"/>
      <w:r>
        <w:t xml:space="preserve">Protocol </w:t>
      </w:r>
      <w:commentRangeEnd w:id="18"/>
      <w:r w:rsidR="00025999">
        <w:rPr>
          <w:rStyle w:val="CommentReference"/>
        </w:rPr>
        <w:commentReference w:id="18"/>
      </w:r>
      <w:r>
        <w:t>from Protocols.io (PDF)</w:t>
      </w:r>
    </w:p>
    <w:p w14:paraId="640EFB69" w14:textId="77777777" w:rsidR="00650388" w:rsidRDefault="00151A01" w:rsidP="00025999">
      <w:pPr>
        <w:jc w:val="both"/>
      </w:pPr>
      <w:hyperlink r:id="rId19">
        <w:r w:rsidR="00382D5C">
          <w:rPr>
            <w:color w:val="1155CC"/>
            <w:u w:val="single"/>
          </w:rPr>
          <w:t>https://www.protocols.io/private/B58E0187427B11ECAA1D0A58A9FEAC02</w:t>
        </w:r>
      </w:hyperlink>
      <w:r w:rsidR="00382D5C">
        <w:t xml:space="preserve"> </w:t>
      </w:r>
    </w:p>
    <w:p w14:paraId="2DCFC50F" w14:textId="77777777" w:rsidR="00650388" w:rsidRPr="00477AE2" w:rsidRDefault="00382D5C" w:rsidP="00025999">
      <w:pPr>
        <w:pStyle w:val="Heading2"/>
        <w:jc w:val="both"/>
        <w:rPr>
          <w:color w:val="434343"/>
          <w:sz w:val="28"/>
          <w:szCs w:val="28"/>
        </w:rPr>
      </w:pPr>
      <w:bookmarkStart w:id="19" w:name="_d1axi4w8256x" w:colFirst="0" w:colLast="0"/>
      <w:bookmarkEnd w:id="19"/>
      <w:commentRangeStart w:id="20"/>
      <w:r>
        <w:t xml:space="preserve">Section </w:t>
      </w:r>
      <w:commentRangeEnd w:id="20"/>
      <w:r w:rsidR="006C120D">
        <w:rPr>
          <w:rStyle w:val="CommentReference"/>
        </w:rPr>
        <w:commentReference w:id="20"/>
      </w:r>
      <w:r>
        <w:t>C: Table of resources used</w:t>
      </w:r>
    </w:p>
    <w:tbl>
      <w:tblPr>
        <w:tblStyle w:val="a"/>
        <w:tblW w:w="10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1445"/>
        <w:gridCol w:w="3190"/>
        <w:gridCol w:w="3290"/>
      </w:tblGrid>
      <w:tr w:rsidR="00650388" w14:paraId="030CA536" w14:textId="77777777" w:rsidTr="00D40A6C">
        <w:tc>
          <w:tcPr>
            <w:tcW w:w="2325" w:type="dxa"/>
            <w:shd w:val="clear" w:color="auto" w:fill="auto"/>
            <w:tcMar>
              <w:top w:w="100" w:type="dxa"/>
              <w:left w:w="100" w:type="dxa"/>
              <w:bottom w:w="100" w:type="dxa"/>
              <w:right w:w="100" w:type="dxa"/>
            </w:tcMar>
          </w:tcPr>
          <w:p w14:paraId="16C7A918" w14:textId="77777777" w:rsidR="00650388" w:rsidRDefault="00382D5C" w:rsidP="00FE6C1B">
            <w:pPr>
              <w:widowControl w:val="0"/>
              <w:pBdr>
                <w:top w:val="nil"/>
                <w:left w:val="nil"/>
                <w:bottom w:val="nil"/>
                <w:right w:val="nil"/>
                <w:between w:val="nil"/>
              </w:pBdr>
              <w:spacing w:line="240" w:lineRule="auto"/>
            </w:pPr>
            <w:r>
              <w:t>Name</w:t>
            </w:r>
          </w:p>
        </w:tc>
        <w:tc>
          <w:tcPr>
            <w:tcW w:w="1445" w:type="dxa"/>
            <w:shd w:val="clear" w:color="auto" w:fill="auto"/>
            <w:tcMar>
              <w:top w:w="100" w:type="dxa"/>
              <w:left w:w="100" w:type="dxa"/>
              <w:bottom w:w="100" w:type="dxa"/>
              <w:right w:w="100" w:type="dxa"/>
            </w:tcMar>
          </w:tcPr>
          <w:p w14:paraId="04AEACA1" w14:textId="77777777" w:rsidR="00650388" w:rsidRDefault="00382D5C" w:rsidP="00FE6C1B">
            <w:pPr>
              <w:widowControl w:val="0"/>
              <w:pBdr>
                <w:top w:val="nil"/>
                <w:left w:val="nil"/>
                <w:bottom w:val="nil"/>
                <w:right w:val="nil"/>
                <w:between w:val="nil"/>
              </w:pBdr>
              <w:spacing w:line="240" w:lineRule="auto"/>
            </w:pPr>
            <w:r>
              <w:t>RRID</w:t>
            </w:r>
          </w:p>
        </w:tc>
        <w:tc>
          <w:tcPr>
            <w:tcW w:w="3190" w:type="dxa"/>
            <w:shd w:val="clear" w:color="auto" w:fill="auto"/>
            <w:tcMar>
              <w:top w:w="100" w:type="dxa"/>
              <w:left w:w="100" w:type="dxa"/>
              <w:bottom w:w="100" w:type="dxa"/>
              <w:right w:w="100" w:type="dxa"/>
            </w:tcMar>
          </w:tcPr>
          <w:p w14:paraId="3C2144BA" w14:textId="77777777" w:rsidR="00650388" w:rsidRDefault="00382D5C" w:rsidP="00FE6C1B">
            <w:pPr>
              <w:widowControl w:val="0"/>
              <w:pBdr>
                <w:top w:val="nil"/>
                <w:left w:val="nil"/>
                <w:bottom w:val="nil"/>
                <w:right w:val="nil"/>
                <w:between w:val="nil"/>
              </w:pBdr>
              <w:spacing w:line="240" w:lineRule="auto"/>
            </w:pPr>
            <w:r>
              <w:t>URL</w:t>
            </w:r>
          </w:p>
        </w:tc>
        <w:tc>
          <w:tcPr>
            <w:tcW w:w="3290" w:type="dxa"/>
            <w:shd w:val="clear" w:color="auto" w:fill="auto"/>
            <w:tcMar>
              <w:top w:w="100" w:type="dxa"/>
              <w:left w:w="100" w:type="dxa"/>
              <w:bottom w:w="100" w:type="dxa"/>
              <w:right w:w="100" w:type="dxa"/>
            </w:tcMar>
          </w:tcPr>
          <w:p w14:paraId="63565BCD" w14:textId="77777777" w:rsidR="00650388" w:rsidRDefault="00382D5C" w:rsidP="00FE6C1B">
            <w:pPr>
              <w:widowControl w:val="0"/>
              <w:pBdr>
                <w:top w:val="nil"/>
                <w:left w:val="nil"/>
                <w:bottom w:val="nil"/>
                <w:right w:val="nil"/>
                <w:between w:val="nil"/>
              </w:pBdr>
              <w:spacing w:line="240" w:lineRule="auto"/>
            </w:pPr>
            <w:r>
              <w:t>Usage</w:t>
            </w:r>
          </w:p>
        </w:tc>
      </w:tr>
      <w:tr w:rsidR="00650388" w14:paraId="3E6AFF57" w14:textId="77777777" w:rsidTr="00D40A6C">
        <w:tc>
          <w:tcPr>
            <w:tcW w:w="2325" w:type="dxa"/>
            <w:shd w:val="clear" w:color="auto" w:fill="auto"/>
            <w:tcMar>
              <w:top w:w="100" w:type="dxa"/>
              <w:left w:w="100" w:type="dxa"/>
              <w:bottom w:w="100" w:type="dxa"/>
              <w:right w:w="100" w:type="dxa"/>
            </w:tcMar>
          </w:tcPr>
          <w:p w14:paraId="172AC503" w14:textId="77777777" w:rsidR="00650388" w:rsidRDefault="00382D5C" w:rsidP="00FE6C1B">
            <w:pPr>
              <w:widowControl w:val="0"/>
              <w:pBdr>
                <w:top w:val="nil"/>
                <w:left w:val="nil"/>
                <w:bottom w:val="nil"/>
                <w:right w:val="nil"/>
                <w:between w:val="nil"/>
              </w:pBdr>
              <w:spacing w:line="240" w:lineRule="auto"/>
              <w:rPr>
                <w:sz w:val="18"/>
                <w:szCs w:val="18"/>
              </w:rPr>
            </w:pPr>
            <w:r>
              <w:rPr>
                <w:sz w:val="18"/>
                <w:szCs w:val="18"/>
              </w:rPr>
              <w:t xml:space="preserve">GWAS: Catalog of Published Genome-Wide Association Studies </w:t>
            </w:r>
          </w:p>
        </w:tc>
        <w:tc>
          <w:tcPr>
            <w:tcW w:w="1445" w:type="dxa"/>
            <w:shd w:val="clear" w:color="auto" w:fill="auto"/>
            <w:tcMar>
              <w:top w:w="100" w:type="dxa"/>
              <w:left w:w="100" w:type="dxa"/>
              <w:bottom w:w="100" w:type="dxa"/>
              <w:right w:w="100" w:type="dxa"/>
            </w:tcMar>
          </w:tcPr>
          <w:p w14:paraId="5ED4C700" w14:textId="77777777" w:rsidR="00650388" w:rsidRDefault="00382D5C" w:rsidP="00FE6C1B">
            <w:pPr>
              <w:widowControl w:val="0"/>
              <w:pBdr>
                <w:top w:val="nil"/>
                <w:left w:val="nil"/>
                <w:bottom w:val="nil"/>
                <w:right w:val="nil"/>
                <w:between w:val="nil"/>
              </w:pBdr>
              <w:spacing w:line="240" w:lineRule="auto"/>
              <w:rPr>
                <w:sz w:val="18"/>
                <w:szCs w:val="18"/>
              </w:rPr>
            </w:pPr>
            <w:r>
              <w:rPr>
                <w:sz w:val="18"/>
                <w:szCs w:val="18"/>
              </w:rPr>
              <w:t>SCR_012745</w:t>
            </w:r>
          </w:p>
        </w:tc>
        <w:tc>
          <w:tcPr>
            <w:tcW w:w="3190" w:type="dxa"/>
            <w:shd w:val="clear" w:color="auto" w:fill="auto"/>
            <w:tcMar>
              <w:top w:w="100" w:type="dxa"/>
              <w:left w:w="100" w:type="dxa"/>
              <w:bottom w:w="100" w:type="dxa"/>
              <w:right w:w="100" w:type="dxa"/>
            </w:tcMar>
          </w:tcPr>
          <w:p w14:paraId="23E343B6" w14:textId="77777777" w:rsidR="00650388" w:rsidRDefault="00151A01" w:rsidP="00FE6C1B">
            <w:pPr>
              <w:widowControl w:val="0"/>
              <w:pBdr>
                <w:top w:val="nil"/>
                <w:left w:val="nil"/>
                <w:bottom w:val="nil"/>
                <w:right w:val="nil"/>
                <w:between w:val="nil"/>
              </w:pBdr>
              <w:spacing w:line="240" w:lineRule="auto"/>
              <w:rPr>
                <w:sz w:val="18"/>
                <w:szCs w:val="18"/>
              </w:rPr>
            </w:pPr>
            <w:hyperlink r:id="rId20">
              <w:r w:rsidR="00382D5C">
                <w:rPr>
                  <w:color w:val="1155CC"/>
                  <w:sz w:val="18"/>
                  <w:szCs w:val="18"/>
                  <w:u w:val="single"/>
                </w:rPr>
                <w:t>http://www.ebi.ac.uk/gwas/</w:t>
              </w:r>
            </w:hyperlink>
            <w:r w:rsidR="00382D5C">
              <w:rPr>
                <w:sz w:val="18"/>
                <w:szCs w:val="18"/>
              </w:rPr>
              <w:t xml:space="preserve"> </w:t>
            </w:r>
          </w:p>
        </w:tc>
        <w:tc>
          <w:tcPr>
            <w:tcW w:w="3290" w:type="dxa"/>
            <w:shd w:val="clear" w:color="auto" w:fill="auto"/>
            <w:tcMar>
              <w:top w:w="100" w:type="dxa"/>
              <w:left w:w="100" w:type="dxa"/>
              <w:bottom w:w="100" w:type="dxa"/>
              <w:right w:w="100" w:type="dxa"/>
            </w:tcMar>
          </w:tcPr>
          <w:p w14:paraId="60A9687E" w14:textId="77777777" w:rsidR="00650388" w:rsidRDefault="00382D5C" w:rsidP="00FE6C1B">
            <w:pPr>
              <w:pStyle w:val="ListParagraph"/>
              <w:widowControl w:val="0"/>
              <w:numPr>
                <w:ilvl w:val="0"/>
                <w:numId w:val="14"/>
              </w:numPr>
              <w:pBdr>
                <w:top w:val="nil"/>
                <w:left w:val="nil"/>
                <w:bottom w:val="nil"/>
                <w:right w:val="nil"/>
                <w:between w:val="nil"/>
              </w:pBdr>
              <w:spacing w:line="240" w:lineRule="auto"/>
              <w:rPr>
                <w:sz w:val="18"/>
                <w:szCs w:val="18"/>
              </w:rPr>
            </w:pPr>
            <w:r w:rsidRPr="007E4EBA">
              <w:rPr>
                <w:sz w:val="18"/>
                <w:szCs w:val="18"/>
              </w:rPr>
              <w:t>Downloaded T1D-GWAS summary statistics from (</w:t>
            </w:r>
            <w:proofErr w:type="spellStart"/>
            <w:r w:rsidRPr="007E4EBA">
              <w:rPr>
                <w:sz w:val="18"/>
                <w:szCs w:val="18"/>
              </w:rPr>
              <w:t>Chiou</w:t>
            </w:r>
            <w:proofErr w:type="spellEnd"/>
            <w:r w:rsidRPr="007E4EBA">
              <w:rPr>
                <w:sz w:val="18"/>
                <w:szCs w:val="18"/>
              </w:rPr>
              <w:t xml:space="preserve"> et al., 2021)</w:t>
            </w:r>
          </w:p>
          <w:p w14:paraId="5E1A9FA2" w14:textId="77777777" w:rsidR="00477AE2" w:rsidRPr="007E4EBA" w:rsidRDefault="00477AE2" w:rsidP="00FE6C1B">
            <w:pPr>
              <w:pStyle w:val="ListParagraph"/>
              <w:widowControl w:val="0"/>
              <w:numPr>
                <w:ilvl w:val="0"/>
                <w:numId w:val="14"/>
              </w:numPr>
              <w:pBdr>
                <w:top w:val="nil"/>
                <w:left w:val="nil"/>
                <w:bottom w:val="nil"/>
                <w:right w:val="nil"/>
                <w:between w:val="nil"/>
              </w:pBdr>
              <w:spacing w:line="240" w:lineRule="auto"/>
              <w:rPr>
                <w:sz w:val="18"/>
                <w:szCs w:val="18"/>
              </w:rPr>
            </w:pPr>
            <w:r>
              <w:rPr>
                <w:sz w:val="18"/>
                <w:szCs w:val="18"/>
              </w:rPr>
              <w:t>Downloaded scATAC-seq to investigate open chromatin within the AP003774.1 locus</w:t>
            </w:r>
          </w:p>
        </w:tc>
      </w:tr>
      <w:tr w:rsidR="00D40A6C" w14:paraId="343B2C58" w14:textId="77777777" w:rsidTr="00D40A6C">
        <w:tc>
          <w:tcPr>
            <w:tcW w:w="2325" w:type="dxa"/>
            <w:shd w:val="clear" w:color="auto" w:fill="auto"/>
            <w:tcMar>
              <w:top w:w="100" w:type="dxa"/>
              <w:left w:w="100" w:type="dxa"/>
              <w:bottom w:w="100" w:type="dxa"/>
              <w:right w:w="100" w:type="dxa"/>
            </w:tcMar>
          </w:tcPr>
          <w:p w14:paraId="29D27F41" w14:textId="77777777" w:rsidR="00D40A6C" w:rsidRDefault="00D40A6C" w:rsidP="00FE6C1B">
            <w:pPr>
              <w:widowControl w:val="0"/>
              <w:pBdr>
                <w:top w:val="nil"/>
                <w:left w:val="nil"/>
                <w:bottom w:val="nil"/>
                <w:right w:val="nil"/>
                <w:between w:val="nil"/>
              </w:pBdr>
              <w:spacing w:line="240" w:lineRule="auto"/>
              <w:rPr>
                <w:sz w:val="18"/>
                <w:szCs w:val="18"/>
              </w:rPr>
            </w:pPr>
            <w:r>
              <w:rPr>
                <w:sz w:val="18"/>
                <w:szCs w:val="18"/>
              </w:rPr>
              <w:t>Blueprint Epigenome</w:t>
            </w:r>
          </w:p>
        </w:tc>
        <w:tc>
          <w:tcPr>
            <w:tcW w:w="1445" w:type="dxa"/>
            <w:shd w:val="clear" w:color="auto" w:fill="auto"/>
            <w:tcMar>
              <w:top w:w="100" w:type="dxa"/>
              <w:left w:w="100" w:type="dxa"/>
              <w:bottom w:w="100" w:type="dxa"/>
              <w:right w:w="100" w:type="dxa"/>
            </w:tcMar>
          </w:tcPr>
          <w:p w14:paraId="0B68A181" w14:textId="77777777" w:rsidR="00D40A6C" w:rsidRDefault="00D40A6C" w:rsidP="00FE6C1B">
            <w:pPr>
              <w:widowControl w:val="0"/>
              <w:pBdr>
                <w:top w:val="nil"/>
                <w:left w:val="nil"/>
                <w:bottom w:val="nil"/>
                <w:right w:val="nil"/>
                <w:between w:val="nil"/>
              </w:pBdr>
              <w:spacing w:line="240" w:lineRule="auto"/>
              <w:rPr>
                <w:sz w:val="18"/>
                <w:szCs w:val="18"/>
              </w:rPr>
            </w:pPr>
            <w:r>
              <w:rPr>
                <w:sz w:val="18"/>
                <w:szCs w:val="18"/>
              </w:rPr>
              <w:t>SCR_003844</w:t>
            </w:r>
          </w:p>
        </w:tc>
        <w:tc>
          <w:tcPr>
            <w:tcW w:w="3190" w:type="dxa"/>
            <w:shd w:val="clear" w:color="auto" w:fill="auto"/>
            <w:tcMar>
              <w:top w:w="100" w:type="dxa"/>
              <w:left w:w="100" w:type="dxa"/>
              <w:bottom w:w="100" w:type="dxa"/>
              <w:right w:w="100" w:type="dxa"/>
            </w:tcMar>
          </w:tcPr>
          <w:p w14:paraId="480890E1" w14:textId="77777777" w:rsidR="00D40A6C" w:rsidRDefault="00151A01" w:rsidP="00FE6C1B">
            <w:pPr>
              <w:widowControl w:val="0"/>
              <w:pBdr>
                <w:top w:val="nil"/>
                <w:left w:val="nil"/>
                <w:bottom w:val="nil"/>
                <w:right w:val="nil"/>
                <w:between w:val="nil"/>
              </w:pBdr>
              <w:spacing w:line="240" w:lineRule="auto"/>
              <w:rPr>
                <w:sz w:val="18"/>
                <w:szCs w:val="18"/>
              </w:rPr>
            </w:pPr>
            <w:hyperlink r:id="rId21">
              <w:r w:rsidR="00D40A6C">
                <w:rPr>
                  <w:color w:val="1155CC"/>
                  <w:sz w:val="18"/>
                  <w:szCs w:val="18"/>
                  <w:u w:val="single"/>
                </w:rPr>
                <w:t>http://www.blueprint-epigenome.eu/</w:t>
              </w:r>
            </w:hyperlink>
          </w:p>
        </w:tc>
        <w:tc>
          <w:tcPr>
            <w:tcW w:w="3290" w:type="dxa"/>
            <w:shd w:val="clear" w:color="auto" w:fill="auto"/>
            <w:tcMar>
              <w:top w:w="100" w:type="dxa"/>
              <w:left w:w="100" w:type="dxa"/>
              <w:bottom w:w="100" w:type="dxa"/>
              <w:right w:w="100" w:type="dxa"/>
            </w:tcMar>
          </w:tcPr>
          <w:p w14:paraId="0BAAD85D" w14:textId="77777777" w:rsidR="00D40A6C" w:rsidRPr="007E4EBA" w:rsidRDefault="00D40A6C" w:rsidP="00FE6C1B">
            <w:pPr>
              <w:pStyle w:val="ListParagraph"/>
              <w:widowControl w:val="0"/>
              <w:numPr>
                <w:ilvl w:val="0"/>
                <w:numId w:val="14"/>
              </w:numPr>
              <w:pBdr>
                <w:top w:val="nil"/>
                <w:left w:val="nil"/>
                <w:bottom w:val="nil"/>
                <w:right w:val="nil"/>
                <w:between w:val="nil"/>
              </w:pBdr>
              <w:spacing w:line="240" w:lineRule="auto"/>
              <w:rPr>
                <w:sz w:val="18"/>
                <w:szCs w:val="18"/>
              </w:rPr>
            </w:pPr>
            <w:r w:rsidRPr="007E4EBA">
              <w:rPr>
                <w:sz w:val="18"/>
                <w:szCs w:val="18"/>
              </w:rPr>
              <w:t>Downloaded</w:t>
            </w:r>
            <w:r>
              <w:rPr>
                <w:sz w:val="18"/>
                <w:szCs w:val="18"/>
              </w:rPr>
              <w:t xml:space="preserve"> eQTL summary statistics</w:t>
            </w:r>
            <w:r w:rsidRPr="007E4EBA">
              <w:rPr>
                <w:sz w:val="18"/>
                <w:szCs w:val="18"/>
              </w:rPr>
              <w:t xml:space="preserve"> </w:t>
            </w:r>
          </w:p>
        </w:tc>
      </w:tr>
      <w:tr w:rsidR="00477AE2" w14:paraId="25B6FCB4" w14:textId="77777777" w:rsidTr="00D40A6C">
        <w:tc>
          <w:tcPr>
            <w:tcW w:w="2325" w:type="dxa"/>
            <w:shd w:val="clear" w:color="auto" w:fill="auto"/>
            <w:tcMar>
              <w:top w:w="100" w:type="dxa"/>
              <w:left w:w="100" w:type="dxa"/>
              <w:bottom w:w="100" w:type="dxa"/>
              <w:right w:w="100" w:type="dxa"/>
            </w:tcMar>
          </w:tcPr>
          <w:p w14:paraId="5D210D86" w14:textId="77777777" w:rsidR="00477AE2" w:rsidRDefault="00477AE2" w:rsidP="00FE6C1B">
            <w:pPr>
              <w:widowControl w:val="0"/>
              <w:pBdr>
                <w:top w:val="nil"/>
                <w:left w:val="nil"/>
                <w:bottom w:val="nil"/>
                <w:right w:val="nil"/>
                <w:between w:val="nil"/>
              </w:pBdr>
              <w:spacing w:line="240" w:lineRule="auto"/>
              <w:rPr>
                <w:sz w:val="18"/>
                <w:szCs w:val="18"/>
              </w:rPr>
            </w:pPr>
            <w:r>
              <w:rPr>
                <w:sz w:val="18"/>
                <w:szCs w:val="18"/>
              </w:rPr>
              <w:lastRenderedPageBreak/>
              <w:t>JASPAR</w:t>
            </w:r>
          </w:p>
        </w:tc>
        <w:tc>
          <w:tcPr>
            <w:tcW w:w="1445" w:type="dxa"/>
            <w:shd w:val="clear" w:color="auto" w:fill="auto"/>
            <w:tcMar>
              <w:top w:w="100" w:type="dxa"/>
              <w:left w:w="100" w:type="dxa"/>
              <w:bottom w:w="100" w:type="dxa"/>
              <w:right w:w="100" w:type="dxa"/>
            </w:tcMar>
          </w:tcPr>
          <w:p w14:paraId="5810BA8D" w14:textId="77777777" w:rsidR="00477AE2" w:rsidRDefault="00477AE2" w:rsidP="00FE6C1B">
            <w:pPr>
              <w:widowControl w:val="0"/>
              <w:pBdr>
                <w:top w:val="nil"/>
                <w:left w:val="nil"/>
                <w:bottom w:val="nil"/>
                <w:right w:val="nil"/>
                <w:between w:val="nil"/>
              </w:pBdr>
              <w:spacing w:line="240" w:lineRule="auto"/>
              <w:rPr>
                <w:sz w:val="18"/>
                <w:szCs w:val="18"/>
              </w:rPr>
            </w:pPr>
            <w:r>
              <w:rPr>
                <w:sz w:val="18"/>
                <w:szCs w:val="18"/>
              </w:rPr>
              <w:t>SCR_003030</w:t>
            </w:r>
          </w:p>
        </w:tc>
        <w:tc>
          <w:tcPr>
            <w:tcW w:w="3190" w:type="dxa"/>
            <w:shd w:val="clear" w:color="auto" w:fill="auto"/>
            <w:tcMar>
              <w:top w:w="100" w:type="dxa"/>
              <w:left w:w="100" w:type="dxa"/>
              <w:bottom w:w="100" w:type="dxa"/>
              <w:right w:w="100" w:type="dxa"/>
            </w:tcMar>
          </w:tcPr>
          <w:p w14:paraId="14D18A24" w14:textId="77777777" w:rsidR="00477AE2" w:rsidRDefault="00151A01" w:rsidP="00FE6C1B">
            <w:pPr>
              <w:widowControl w:val="0"/>
              <w:pBdr>
                <w:top w:val="nil"/>
                <w:left w:val="nil"/>
                <w:bottom w:val="nil"/>
                <w:right w:val="nil"/>
                <w:between w:val="nil"/>
              </w:pBdr>
              <w:spacing w:line="240" w:lineRule="auto"/>
              <w:rPr>
                <w:sz w:val="18"/>
                <w:szCs w:val="18"/>
              </w:rPr>
            </w:pPr>
            <w:hyperlink r:id="rId22">
              <w:r w:rsidR="00477AE2">
                <w:rPr>
                  <w:color w:val="1155CC"/>
                  <w:sz w:val="18"/>
                  <w:szCs w:val="18"/>
                  <w:u w:val="single"/>
                </w:rPr>
                <w:t>http://jaspar.genereg.net/</w:t>
              </w:r>
            </w:hyperlink>
            <w:r w:rsidR="00477AE2">
              <w:rPr>
                <w:sz w:val="18"/>
                <w:szCs w:val="18"/>
              </w:rPr>
              <w:t xml:space="preserve"> </w:t>
            </w:r>
          </w:p>
        </w:tc>
        <w:tc>
          <w:tcPr>
            <w:tcW w:w="3290" w:type="dxa"/>
            <w:shd w:val="clear" w:color="auto" w:fill="auto"/>
            <w:tcMar>
              <w:top w:w="100" w:type="dxa"/>
              <w:left w:w="100" w:type="dxa"/>
              <w:bottom w:w="100" w:type="dxa"/>
              <w:right w:w="100" w:type="dxa"/>
            </w:tcMar>
          </w:tcPr>
          <w:p w14:paraId="45AD5587" w14:textId="77777777" w:rsidR="00477AE2" w:rsidRPr="007E4EBA" w:rsidRDefault="00477AE2" w:rsidP="00FE6C1B">
            <w:pPr>
              <w:pStyle w:val="ListParagraph"/>
              <w:widowControl w:val="0"/>
              <w:numPr>
                <w:ilvl w:val="0"/>
                <w:numId w:val="14"/>
              </w:numPr>
              <w:pBdr>
                <w:top w:val="nil"/>
                <w:left w:val="nil"/>
                <w:bottom w:val="nil"/>
                <w:right w:val="nil"/>
                <w:between w:val="nil"/>
              </w:pBdr>
              <w:spacing w:line="240" w:lineRule="auto"/>
              <w:rPr>
                <w:sz w:val="18"/>
                <w:szCs w:val="18"/>
              </w:rPr>
            </w:pPr>
            <w:r>
              <w:rPr>
                <w:sz w:val="18"/>
                <w:szCs w:val="18"/>
              </w:rPr>
              <w:t>Investigated transcription factor binding motifs for several SNPs</w:t>
            </w:r>
          </w:p>
        </w:tc>
      </w:tr>
      <w:tr w:rsidR="00477AE2" w14:paraId="624557DE" w14:textId="77777777" w:rsidTr="00D40A6C">
        <w:tc>
          <w:tcPr>
            <w:tcW w:w="2325" w:type="dxa"/>
            <w:shd w:val="clear" w:color="auto" w:fill="auto"/>
            <w:tcMar>
              <w:top w:w="100" w:type="dxa"/>
              <w:left w:w="100" w:type="dxa"/>
              <w:bottom w:w="100" w:type="dxa"/>
              <w:right w:w="100" w:type="dxa"/>
            </w:tcMar>
          </w:tcPr>
          <w:p w14:paraId="78094500" w14:textId="77777777" w:rsidR="00477AE2" w:rsidRDefault="00477AE2" w:rsidP="00FE6C1B">
            <w:pPr>
              <w:widowControl w:val="0"/>
              <w:pBdr>
                <w:top w:val="nil"/>
                <w:left w:val="nil"/>
                <w:bottom w:val="nil"/>
                <w:right w:val="nil"/>
                <w:between w:val="nil"/>
              </w:pBdr>
              <w:spacing w:line="240" w:lineRule="auto"/>
              <w:rPr>
                <w:sz w:val="18"/>
                <w:szCs w:val="18"/>
              </w:rPr>
            </w:pPr>
            <w:r>
              <w:rPr>
                <w:sz w:val="18"/>
                <w:szCs w:val="18"/>
              </w:rPr>
              <w:t xml:space="preserve">Roadmap Epigenomics Project </w:t>
            </w:r>
          </w:p>
        </w:tc>
        <w:tc>
          <w:tcPr>
            <w:tcW w:w="1445" w:type="dxa"/>
            <w:shd w:val="clear" w:color="auto" w:fill="auto"/>
            <w:tcMar>
              <w:top w:w="100" w:type="dxa"/>
              <w:left w:w="100" w:type="dxa"/>
              <w:bottom w:w="100" w:type="dxa"/>
              <w:right w:w="100" w:type="dxa"/>
            </w:tcMar>
          </w:tcPr>
          <w:p w14:paraId="16A9195F" w14:textId="77777777" w:rsidR="00477AE2" w:rsidRDefault="00477AE2" w:rsidP="00FE6C1B">
            <w:pPr>
              <w:widowControl w:val="0"/>
              <w:pBdr>
                <w:top w:val="nil"/>
                <w:left w:val="nil"/>
                <w:bottom w:val="nil"/>
                <w:right w:val="nil"/>
                <w:between w:val="nil"/>
              </w:pBdr>
              <w:spacing w:line="240" w:lineRule="auto"/>
              <w:rPr>
                <w:sz w:val="18"/>
                <w:szCs w:val="18"/>
              </w:rPr>
            </w:pPr>
            <w:r>
              <w:rPr>
                <w:sz w:val="18"/>
                <w:szCs w:val="18"/>
              </w:rPr>
              <w:t>SCR_008924</w:t>
            </w:r>
          </w:p>
        </w:tc>
        <w:tc>
          <w:tcPr>
            <w:tcW w:w="3190" w:type="dxa"/>
            <w:shd w:val="clear" w:color="auto" w:fill="auto"/>
            <w:tcMar>
              <w:top w:w="100" w:type="dxa"/>
              <w:left w:w="100" w:type="dxa"/>
              <w:bottom w:w="100" w:type="dxa"/>
              <w:right w:w="100" w:type="dxa"/>
            </w:tcMar>
          </w:tcPr>
          <w:p w14:paraId="703F1B77" w14:textId="77777777" w:rsidR="00477AE2" w:rsidRDefault="00151A01" w:rsidP="00FE6C1B">
            <w:pPr>
              <w:widowControl w:val="0"/>
              <w:pBdr>
                <w:top w:val="nil"/>
                <w:left w:val="nil"/>
                <w:bottom w:val="nil"/>
                <w:right w:val="nil"/>
                <w:between w:val="nil"/>
              </w:pBdr>
              <w:spacing w:line="240" w:lineRule="auto"/>
              <w:rPr>
                <w:sz w:val="18"/>
                <w:szCs w:val="18"/>
              </w:rPr>
            </w:pPr>
            <w:hyperlink r:id="rId23">
              <w:r w:rsidR="00477AE2">
                <w:rPr>
                  <w:color w:val="1155CC"/>
                  <w:sz w:val="18"/>
                  <w:szCs w:val="18"/>
                  <w:u w:val="single"/>
                </w:rPr>
                <w:t>http://roadmapepigenomics.org/</w:t>
              </w:r>
            </w:hyperlink>
            <w:r w:rsidR="00477AE2">
              <w:rPr>
                <w:sz w:val="18"/>
                <w:szCs w:val="18"/>
              </w:rPr>
              <w:t xml:space="preserve"> </w:t>
            </w:r>
          </w:p>
        </w:tc>
        <w:tc>
          <w:tcPr>
            <w:tcW w:w="3290" w:type="dxa"/>
            <w:shd w:val="clear" w:color="auto" w:fill="auto"/>
            <w:tcMar>
              <w:top w:w="100" w:type="dxa"/>
              <w:left w:w="100" w:type="dxa"/>
              <w:bottom w:w="100" w:type="dxa"/>
              <w:right w:w="100" w:type="dxa"/>
            </w:tcMar>
          </w:tcPr>
          <w:p w14:paraId="400D88C9" w14:textId="77777777" w:rsidR="00477AE2" w:rsidRPr="007E4EBA" w:rsidRDefault="00477AE2" w:rsidP="00FE6C1B">
            <w:pPr>
              <w:pStyle w:val="ListParagraph"/>
              <w:widowControl w:val="0"/>
              <w:numPr>
                <w:ilvl w:val="0"/>
                <w:numId w:val="14"/>
              </w:numPr>
              <w:pBdr>
                <w:top w:val="nil"/>
                <w:left w:val="nil"/>
                <w:bottom w:val="nil"/>
                <w:right w:val="nil"/>
                <w:between w:val="nil"/>
              </w:pBdr>
              <w:spacing w:line="240" w:lineRule="auto"/>
              <w:rPr>
                <w:sz w:val="18"/>
                <w:szCs w:val="18"/>
              </w:rPr>
            </w:pPr>
            <w:r>
              <w:rPr>
                <w:sz w:val="18"/>
                <w:szCs w:val="18"/>
              </w:rPr>
              <w:t xml:space="preserve">Annotated the </w:t>
            </w:r>
            <w:proofErr w:type="spellStart"/>
            <w:r>
              <w:rPr>
                <w:sz w:val="18"/>
                <w:szCs w:val="18"/>
              </w:rPr>
              <w:t>WashU</w:t>
            </w:r>
            <w:proofErr w:type="spellEnd"/>
            <w:r>
              <w:rPr>
                <w:sz w:val="18"/>
                <w:szCs w:val="18"/>
              </w:rPr>
              <w:t xml:space="preserve"> Epigenome Browser with ChromHMM annotations</w:t>
            </w:r>
          </w:p>
        </w:tc>
      </w:tr>
      <w:tr w:rsidR="00477AE2" w14:paraId="0C50D3E8" w14:textId="77777777" w:rsidTr="00D40A6C">
        <w:tc>
          <w:tcPr>
            <w:tcW w:w="2325" w:type="dxa"/>
            <w:shd w:val="clear" w:color="auto" w:fill="auto"/>
            <w:tcMar>
              <w:top w:w="100" w:type="dxa"/>
              <w:left w:w="100" w:type="dxa"/>
              <w:bottom w:w="100" w:type="dxa"/>
              <w:right w:w="100" w:type="dxa"/>
            </w:tcMar>
          </w:tcPr>
          <w:p w14:paraId="1948B91E" w14:textId="77777777" w:rsidR="00477AE2" w:rsidRDefault="00477AE2" w:rsidP="00FE6C1B">
            <w:pPr>
              <w:widowControl w:val="0"/>
              <w:pBdr>
                <w:top w:val="nil"/>
                <w:left w:val="nil"/>
                <w:bottom w:val="nil"/>
                <w:right w:val="nil"/>
                <w:between w:val="nil"/>
              </w:pBdr>
              <w:spacing w:line="240" w:lineRule="auto"/>
              <w:rPr>
                <w:sz w:val="18"/>
                <w:szCs w:val="18"/>
              </w:rPr>
            </w:pPr>
            <w:proofErr w:type="spellStart"/>
            <w:r>
              <w:rPr>
                <w:sz w:val="18"/>
                <w:szCs w:val="18"/>
              </w:rPr>
              <w:t>WashU</w:t>
            </w:r>
            <w:proofErr w:type="spellEnd"/>
            <w:r>
              <w:rPr>
                <w:sz w:val="18"/>
                <w:szCs w:val="18"/>
              </w:rPr>
              <w:t xml:space="preserve"> Epigenome Browser</w:t>
            </w:r>
          </w:p>
        </w:tc>
        <w:tc>
          <w:tcPr>
            <w:tcW w:w="1445" w:type="dxa"/>
            <w:shd w:val="clear" w:color="auto" w:fill="auto"/>
            <w:tcMar>
              <w:top w:w="100" w:type="dxa"/>
              <w:left w:w="100" w:type="dxa"/>
              <w:bottom w:w="100" w:type="dxa"/>
              <w:right w:w="100" w:type="dxa"/>
            </w:tcMar>
          </w:tcPr>
          <w:p w14:paraId="15F262BB" w14:textId="77777777" w:rsidR="00477AE2" w:rsidRDefault="00477AE2" w:rsidP="00FE6C1B">
            <w:pPr>
              <w:widowControl w:val="0"/>
              <w:pBdr>
                <w:top w:val="nil"/>
                <w:left w:val="nil"/>
                <w:bottom w:val="nil"/>
                <w:right w:val="nil"/>
                <w:between w:val="nil"/>
              </w:pBdr>
              <w:spacing w:line="240" w:lineRule="auto"/>
              <w:rPr>
                <w:sz w:val="18"/>
                <w:szCs w:val="18"/>
              </w:rPr>
            </w:pPr>
            <w:r>
              <w:rPr>
                <w:sz w:val="18"/>
                <w:szCs w:val="18"/>
              </w:rPr>
              <w:t>SCR_006208</w:t>
            </w:r>
          </w:p>
        </w:tc>
        <w:tc>
          <w:tcPr>
            <w:tcW w:w="3190" w:type="dxa"/>
            <w:shd w:val="clear" w:color="auto" w:fill="auto"/>
            <w:tcMar>
              <w:top w:w="100" w:type="dxa"/>
              <w:left w:w="100" w:type="dxa"/>
              <w:bottom w:w="100" w:type="dxa"/>
              <w:right w:w="100" w:type="dxa"/>
            </w:tcMar>
          </w:tcPr>
          <w:p w14:paraId="0EC26792" w14:textId="77777777" w:rsidR="00477AE2" w:rsidRDefault="00151A01" w:rsidP="00FE6C1B">
            <w:pPr>
              <w:widowControl w:val="0"/>
              <w:pBdr>
                <w:top w:val="nil"/>
                <w:left w:val="nil"/>
                <w:bottom w:val="nil"/>
                <w:right w:val="nil"/>
                <w:between w:val="nil"/>
              </w:pBdr>
              <w:spacing w:line="240" w:lineRule="auto"/>
              <w:rPr>
                <w:sz w:val="18"/>
                <w:szCs w:val="18"/>
              </w:rPr>
            </w:pPr>
            <w:hyperlink r:id="rId24">
              <w:r w:rsidR="00477AE2">
                <w:rPr>
                  <w:color w:val="1155CC"/>
                  <w:sz w:val="18"/>
                  <w:szCs w:val="18"/>
                  <w:u w:val="single"/>
                </w:rPr>
                <w:t>http://epigenomegateway.wustl.edu/</w:t>
              </w:r>
            </w:hyperlink>
            <w:r w:rsidR="00477AE2">
              <w:rPr>
                <w:sz w:val="18"/>
                <w:szCs w:val="18"/>
              </w:rPr>
              <w:t xml:space="preserve"> </w:t>
            </w:r>
          </w:p>
        </w:tc>
        <w:tc>
          <w:tcPr>
            <w:tcW w:w="3290" w:type="dxa"/>
            <w:shd w:val="clear" w:color="auto" w:fill="auto"/>
            <w:tcMar>
              <w:top w:w="100" w:type="dxa"/>
              <w:left w:w="100" w:type="dxa"/>
              <w:bottom w:w="100" w:type="dxa"/>
              <w:right w:w="100" w:type="dxa"/>
            </w:tcMar>
          </w:tcPr>
          <w:p w14:paraId="530BF207" w14:textId="77777777" w:rsidR="00477AE2" w:rsidRPr="007E4EBA" w:rsidRDefault="00477AE2" w:rsidP="00FE6C1B">
            <w:pPr>
              <w:pStyle w:val="ListParagraph"/>
              <w:widowControl w:val="0"/>
              <w:numPr>
                <w:ilvl w:val="0"/>
                <w:numId w:val="14"/>
              </w:numPr>
              <w:pBdr>
                <w:top w:val="nil"/>
                <w:left w:val="nil"/>
                <w:bottom w:val="nil"/>
                <w:right w:val="nil"/>
                <w:between w:val="nil"/>
              </w:pBdr>
              <w:spacing w:line="240" w:lineRule="auto"/>
              <w:rPr>
                <w:sz w:val="18"/>
                <w:szCs w:val="18"/>
              </w:rPr>
            </w:pPr>
            <w:r>
              <w:rPr>
                <w:sz w:val="18"/>
                <w:szCs w:val="18"/>
              </w:rPr>
              <w:t>Visualized loops, SNPs, genes, ChromHMM and several other tracks</w:t>
            </w:r>
          </w:p>
        </w:tc>
      </w:tr>
      <w:tr w:rsidR="00477AE2" w14:paraId="6C972055" w14:textId="77777777" w:rsidTr="00D40A6C">
        <w:tc>
          <w:tcPr>
            <w:tcW w:w="2325" w:type="dxa"/>
            <w:shd w:val="clear" w:color="auto" w:fill="auto"/>
            <w:tcMar>
              <w:top w:w="100" w:type="dxa"/>
              <w:left w:w="100" w:type="dxa"/>
              <w:bottom w:w="100" w:type="dxa"/>
              <w:right w:w="100" w:type="dxa"/>
            </w:tcMar>
          </w:tcPr>
          <w:p w14:paraId="13DE2B33" w14:textId="77777777" w:rsidR="00477AE2" w:rsidRDefault="00477AE2" w:rsidP="00FE6C1B">
            <w:pPr>
              <w:widowControl w:val="0"/>
              <w:pBdr>
                <w:top w:val="nil"/>
                <w:left w:val="nil"/>
                <w:bottom w:val="nil"/>
                <w:right w:val="nil"/>
                <w:between w:val="nil"/>
              </w:pBdr>
              <w:spacing w:line="240" w:lineRule="auto"/>
              <w:rPr>
                <w:sz w:val="18"/>
                <w:szCs w:val="18"/>
              </w:rPr>
            </w:pPr>
            <w:r>
              <w:rPr>
                <w:sz w:val="18"/>
                <w:szCs w:val="18"/>
              </w:rPr>
              <w:t>UCSC Genome Browser</w:t>
            </w:r>
          </w:p>
        </w:tc>
        <w:tc>
          <w:tcPr>
            <w:tcW w:w="1445" w:type="dxa"/>
            <w:shd w:val="clear" w:color="auto" w:fill="auto"/>
            <w:tcMar>
              <w:top w:w="100" w:type="dxa"/>
              <w:left w:w="100" w:type="dxa"/>
              <w:bottom w:w="100" w:type="dxa"/>
              <w:right w:w="100" w:type="dxa"/>
            </w:tcMar>
          </w:tcPr>
          <w:p w14:paraId="4D2BF4AE" w14:textId="77777777" w:rsidR="00477AE2" w:rsidRDefault="00477AE2" w:rsidP="00FE6C1B">
            <w:pPr>
              <w:widowControl w:val="0"/>
              <w:pBdr>
                <w:top w:val="nil"/>
                <w:left w:val="nil"/>
                <w:bottom w:val="nil"/>
                <w:right w:val="nil"/>
                <w:between w:val="nil"/>
              </w:pBdr>
              <w:spacing w:line="240" w:lineRule="auto"/>
              <w:rPr>
                <w:sz w:val="18"/>
                <w:szCs w:val="18"/>
              </w:rPr>
            </w:pPr>
            <w:r>
              <w:rPr>
                <w:sz w:val="18"/>
                <w:szCs w:val="18"/>
              </w:rPr>
              <w:t>SCR_005780</w:t>
            </w:r>
          </w:p>
        </w:tc>
        <w:tc>
          <w:tcPr>
            <w:tcW w:w="3190" w:type="dxa"/>
            <w:shd w:val="clear" w:color="auto" w:fill="auto"/>
            <w:tcMar>
              <w:top w:w="100" w:type="dxa"/>
              <w:left w:w="100" w:type="dxa"/>
              <w:bottom w:w="100" w:type="dxa"/>
              <w:right w:w="100" w:type="dxa"/>
            </w:tcMar>
          </w:tcPr>
          <w:p w14:paraId="2A56970C" w14:textId="77777777" w:rsidR="00477AE2" w:rsidRDefault="00151A01" w:rsidP="00FE6C1B">
            <w:pPr>
              <w:widowControl w:val="0"/>
              <w:pBdr>
                <w:top w:val="nil"/>
                <w:left w:val="nil"/>
                <w:bottom w:val="nil"/>
                <w:right w:val="nil"/>
                <w:between w:val="nil"/>
              </w:pBdr>
              <w:spacing w:line="240" w:lineRule="auto"/>
              <w:rPr>
                <w:sz w:val="18"/>
                <w:szCs w:val="18"/>
              </w:rPr>
            </w:pPr>
            <w:hyperlink r:id="rId25">
              <w:r w:rsidR="00477AE2">
                <w:rPr>
                  <w:color w:val="1155CC"/>
                  <w:sz w:val="18"/>
                  <w:szCs w:val="18"/>
                  <w:u w:val="single"/>
                </w:rPr>
                <w:t>http://genome.ucsc.edu/</w:t>
              </w:r>
            </w:hyperlink>
            <w:r w:rsidR="00477AE2">
              <w:rPr>
                <w:sz w:val="18"/>
                <w:szCs w:val="18"/>
              </w:rPr>
              <w:t xml:space="preserve"> </w:t>
            </w:r>
          </w:p>
        </w:tc>
        <w:tc>
          <w:tcPr>
            <w:tcW w:w="3290" w:type="dxa"/>
            <w:shd w:val="clear" w:color="auto" w:fill="auto"/>
            <w:tcMar>
              <w:top w:w="100" w:type="dxa"/>
              <w:left w:w="100" w:type="dxa"/>
              <w:bottom w:w="100" w:type="dxa"/>
              <w:right w:w="100" w:type="dxa"/>
            </w:tcMar>
          </w:tcPr>
          <w:p w14:paraId="56ED670C" w14:textId="77777777" w:rsidR="00477AE2" w:rsidRPr="007E4EBA" w:rsidRDefault="00477AE2" w:rsidP="00FE6C1B">
            <w:pPr>
              <w:pStyle w:val="ListParagraph"/>
              <w:widowControl w:val="0"/>
              <w:numPr>
                <w:ilvl w:val="0"/>
                <w:numId w:val="14"/>
              </w:numPr>
              <w:pBdr>
                <w:top w:val="nil"/>
                <w:left w:val="nil"/>
                <w:bottom w:val="nil"/>
                <w:right w:val="nil"/>
                <w:between w:val="nil"/>
              </w:pBdr>
              <w:spacing w:line="240" w:lineRule="auto"/>
              <w:rPr>
                <w:sz w:val="18"/>
                <w:szCs w:val="18"/>
              </w:rPr>
            </w:pPr>
            <w:r>
              <w:rPr>
                <w:sz w:val="18"/>
                <w:szCs w:val="18"/>
              </w:rPr>
              <w:t xml:space="preserve">Visualized additional tracks which were not easily accessible via the </w:t>
            </w:r>
            <w:proofErr w:type="spellStart"/>
            <w:r>
              <w:rPr>
                <w:sz w:val="18"/>
                <w:szCs w:val="18"/>
              </w:rPr>
              <w:t>WashU</w:t>
            </w:r>
            <w:proofErr w:type="spellEnd"/>
            <w:r>
              <w:rPr>
                <w:sz w:val="18"/>
                <w:szCs w:val="18"/>
              </w:rPr>
              <w:t xml:space="preserve"> Epigenome Browser</w:t>
            </w:r>
          </w:p>
        </w:tc>
      </w:tr>
      <w:tr w:rsidR="00097C68" w14:paraId="1A932A41" w14:textId="77777777" w:rsidTr="00D40A6C">
        <w:tc>
          <w:tcPr>
            <w:tcW w:w="2325" w:type="dxa"/>
            <w:shd w:val="clear" w:color="auto" w:fill="auto"/>
            <w:tcMar>
              <w:top w:w="100" w:type="dxa"/>
              <w:left w:w="100" w:type="dxa"/>
              <w:bottom w:w="100" w:type="dxa"/>
              <w:right w:w="100" w:type="dxa"/>
            </w:tcMar>
          </w:tcPr>
          <w:p w14:paraId="3F823BB3" w14:textId="12677832" w:rsidR="00097C68" w:rsidRDefault="00097C68" w:rsidP="00097C68">
            <w:pPr>
              <w:widowControl w:val="0"/>
              <w:pBdr>
                <w:top w:val="nil"/>
                <w:left w:val="nil"/>
                <w:bottom w:val="nil"/>
                <w:right w:val="nil"/>
                <w:between w:val="nil"/>
              </w:pBdr>
              <w:spacing w:line="240" w:lineRule="auto"/>
              <w:rPr>
                <w:sz w:val="18"/>
                <w:szCs w:val="18"/>
              </w:rPr>
            </w:pPr>
            <w:r>
              <w:rPr>
                <w:sz w:val="18"/>
                <w:szCs w:val="18"/>
              </w:rPr>
              <w:t>DICE</w:t>
            </w:r>
          </w:p>
        </w:tc>
        <w:tc>
          <w:tcPr>
            <w:tcW w:w="1445" w:type="dxa"/>
            <w:shd w:val="clear" w:color="auto" w:fill="auto"/>
            <w:tcMar>
              <w:top w:w="100" w:type="dxa"/>
              <w:left w:w="100" w:type="dxa"/>
              <w:bottom w:w="100" w:type="dxa"/>
              <w:right w:w="100" w:type="dxa"/>
            </w:tcMar>
          </w:tcPr>
          <w:p w14:paraId="02390EAF" w14:textId="267ACF09" w:rsidR="00097C68" w:rsidRDefault="00097C68" w:rsidP="00097C68">
            <w:pPr>
              <w:widowControl w:val="0"/>
              <w:pBdr>
                <w:top w:val="nil"/>
                <w:left w:val="nil"/>
                <w:bottom w:val="nil"/>
                <w:right w:val="nil"/>
                <w:between w:val="nil"/>
              </w:pBdr>
              <w:spacing w:line="240" w:lineRule="auto"/>
              <w:rPr>
                <w:sz w:val="18"/>
                <w:szCs w:val="18"/>
              </w:rPr>
            </w:pPr>
            <w:r>
              <w:rPr>
                <w:sz w:val="18"/>
                <w:szCs w:val="18"/>
              </w:rPr>
              <w:t>nan</w:t>
            </w:r>
          </w:p>
        </w:tc>
        <w:tc>
          <w:tcPr>
            <w:tcW w:w="3190" w:type="dxa"/>
            <w:shd w:val="clear" w:color="auto" w:fill="auto"/>
            <w:tcMar>
              <w:top w:w="100" w:type="dxa"/>
              <w:left w:w="100" w:type="dxa"/>
              <w:bottom w:w="100" w:type="dxa"/>
              <w:right w:w="100" w:type="dxa"/>
            </w:tcMar>
          </w:tcPr>
          <w:p w14:paraId="61F4FC14" w14:textId="506560F0" w:rsidR="00097C68" w:rsidRDefault="00097C68" w:rsidP="00097C68">
            <w:pPr>
              <w:widowControl w:val="0"/>
              <w:pBdr>
                <w:top w:val="nil"/>
                <w:left w:val="nil"/>
                <w:bottom w:val="nil"/>
                <w:right w:val="nil"/>
                <w:between w:val="nil"/>
              </w:pBdr>
              <w:spacing w:line="240" w:lineRule="auto"/>
            </w:pPr>
            <w:hyperlink r:id="rId26">
              <w:r>
                <w:rPr>
                  <w:color w:val="1155CC"/>
                  <w:sz w:val="18"/>
                  <w:szCs w:val="18"/>
                  <w:u w:val="single"/>
                </w:rPr>
                <w:t>https://dice-database.org/</w:t>
              </w:r>
            </w:hyperlink>
            <w:r>
              <w:rPr>
                <w:sz w:val="18"/>
                <w:szCs w:val="18"/>
              </w:rPr>
              <w:t xml:space="preserve"> </w:t>
            </w:r>
          </w:p>
        </w:tc>
        <w:tc>
          <w:tcPr>
            <w:tcW w:w="3290" w:type="dxa"/>
            <w:shd w:val="clear" w:color="auto" w:fill="auto"/>
            <w:tcMar>
              <w:top w:w="100" w:type="dxa"/>
              <w:left w:w="100" w:type="dxa"/>
              <w:bottom w:w="100" w:type="dxa"/>
              <w:right w:w="100" w:type="dxa"/>
            </w:tcMar>
          </w:tcPr>
          <w:p w14:paraId="0E77876D" w14:textId="53BDDA67" w:rsidR="00097C68" w:rsidRDefault="00097C68" w:rsidP="00097C68">
            <w:pPr>
              <w:pStyle w:val="ListParagraph"/>
              <w:widowControl w:val="0"/>
              <w:numPr>
                <w:ilvl w:val="0"/>
                <w:numId w:val="14"/>
              </w:numPr>
              <w:pBdr>
                <w:top w:val="nil"/>
                <w:left w:val="nil"/>
                <w:bottom w:val="nil"/>
                <w:right w:val="nil"/>
                <w:between w:val="nil"/>
              </w:pBdr>
              <w:spacing w:line="240" w:lineRule="auto"/>
              <w:rPr>
                <w:sz w:val="18"/>
                <w:szCs w:val="18"/>
              </w:rPr>
            </w:pPr>
            <w:r w:rsidRPr="007E4EBA">
              <w:rPr>
                <w:sz w:val="18"/>
                <w:szCs w:val="18"/>
              </w:rPr>
              <w:t>Downloaded</w:t>
            </w:r>
            <w:r>
              <w:rPr>
                <w:sz w:val="18"/>
                <w:szCs w:val="18"/>
              </w:rPr>
              <w:t xml:space="preserve"> </w:t>
            </w:r>
            <w:proofErr w:type="spellStart"/>
            <w:r>
              <w:rPr>
                <w:sz w:val="18"/>
                <w:szCs w:val="18"/>
              </w:rPr>
              <w:t>eQTL</w:t>
            </w:r>
            <w:proofErr w:type="spellEnd"/>
            <w:r>
              <w:rPr>
                <w:sz w:val="18"/>
                <w:szCs w:val="18"/>
              </w:rPr>
              <w:t xml:space="preserve"> summary statistics</w:t>
            </w:r>
          </w:p>
        </w:tc>
      </w:tr>
      <w:tr w:rsidR="00097C68" w14:paraId="4BEDEA40" w14:textId="77777777" w:rsidTr="00D40A6C">
        <w:tc>
          <w:tcPr>
            <w:tcW w:w="2325" w:type="dxa"/>
            <w:shd w:val="clear" w:color="auto" w:fill="auto"/>
            <w:tcMar>
              <w:top w:w="100" w:type="dxa"/>
              <w:left w:w="100" w:type="dxa"/>
              <w:bottom w:w="100" w:type="dxa"/>
              <w:right w:w="100" w:type="dxa"/>
            </w:tcMar>
          </w:tcPr>
          <w:p w14:paraId="593E9302" w14:textId="2B4A00ED" w:rsidR="00097C68" w:rsidRDefault="00097C68" w:rsidP="00097C68">
            <w:pPr>
              <w:widowControl w:val="0"/>
              <w:pBdr>
                <w:top w:val="nil"/>
                <w:left w:val="nil"/>
                <w:bottom w:val="nil"/>
                <w:right w:val="nil"/>
                <w:between w:val="nil"/>
              </w:pBdr>
              <w:spacing w:line="240" w:lineRule="auto"/>
              <w:rPr>
                <w:sz w:val="18"/>
                <w:szCs w:val="18"/>
              </w:rPr>
            </w:pPr>
            <w:proofErr w:type="spellStart"/>
            <w:r>
              <w:rPr>
                <w:sz w:val="18"/>
                <w:szCs w:val="18"/>
              </w:rPr>
              <w:t>FIVEx</w:t>
            </w:r>
            <w:proofErr w:type="spellEnd"/>
          </w:p>
        </w:tc>
        <w:tc>
          <w:tcPr>
            <w:tcW w:w="1445" w:type="dxa"/>
            <w:shd w:val="clear" w:color="auto" w:fill="auto"/>
            <w:tcMar>
              <w:top w:w="100" w:type="dxa"/>
              <w:left w:w="100" w:type="dxa"/>
              <w:bottom w:w="100" w:type="dxa"/>
              <w:right w:w="100" w:type="dxa"/>
            </w:tcMar>
          </w:tcPr>
          <w:p w14:paraId="509A88B2" w14:textId="51126115" w:rsidR="00097C68" w:rsidRDefault="00097C68" w:rsidP="00097C68">
            <w:pPr>
              <w:widowControl w:val="0"/>
              <w:pBdr>
                <w:top w:val="nil"/>
                <w:left w:val="nil"/>
                <w:bottom w:val="nil"/>
                <w:right w:val="nil"/>
                <w:between w:val="nil"/>
              </w:pBdr>
              <w:spacing w:line="240" w:lineRule="auto"/>
              <w:rPr>
                <w:sz w:val="18"/>
                <w:szCs w:val="18"/>
              </w:rPr>
            </w:pPr>
            <w:r>
              <w:rPr>
                <w:sz w:val="18"/>
                <w:szCs w:val="18"/>
              </w:rPr>
              <w:t>nan</w:t>
            </w:r>
          </w:p>
        </w:tc>
        <w:tc>
          <w:tcPr>
            <w:tcW w:w="3190" w:type="dxa"/>
            <w:shd w:val="clear" w:color="auto" w:fill="auto"/>
            <w:tcMar>
              <w:top w:w="100" w:type="dxa"/>
              <w:left w:w="100" w:type="dxa"/>
              <w:bottom w:w="100" w:type="dxa"/>
              <w:right w:w="100" w:type="dxa"/>
            </w:tcMar>
          </w:tcPr>
          <w:p w14:paraId="537AEDC1" w14:textId="49234C6D" w:rsidR="00097C68" w:rsidRDefault="00097C68" w:rsidP="00097C68">
            <w:pPr>
              <w:widowControl w:val="0"/>
              <w:pBdr>
                <w:top w:val="nil"/>
                <w:left w:val="nil"/>
                <w:bottom w:val="nil"/>
                <w:right w:val="nil"/>
                <w:between w:val="nil"/>
              </w:pBdr>
              <w:spacing w:line="240" w:lineRule="auto"/>
            </w:pPr>
            <w:hyperlink r:id="rId27">
              <w:r>
                <w:rPr>
                  <w:color w:val="1155CC"/>
                  <w:sz w:val="18"/>
                  <w:szCs w:val="18"/>
                  <w:u w:val="single"/>
                </w:rPr>
                <w:t>https://fivex.sph.umich.edu/</w:t>
              </w:r>
            </w:hyperlink>
            <w:r>
              <w:rPr>
                <w:sz w:val="18"/>
                <w:szCs w:val="18"/>
              </w:rPr>
              <w:t xml:space="preserve"> </w:t>
            </w:r>
          </w:p>
        </w:tc>
        <w:tc>
          <w:tcPr>
            <w:tcW w:w="3290" w:type="dxa"/>
            <w:shd w:val="clear" w:color="auto" w:fill="auto"/>
            <w:tcMar>
              <w:top w:w="100" w:type="dxa"/>
              <w:left w:w="100" w:type="dxa"/>
              <w:bottom w:w="100" w:type="dxa"/>
              <w:right w:w="100" w:type="dxa"/>
            </w:tcMar>
          </w:tcPr>
          <w:p w14:paraId="2DFFDDD4" w14:textId="017E8549" w:rsidR="00097C68" w:rsidRDefault="00097C68" w:rsidP="00097C68">
            <w:pPr>
              <w:pStyle w:val="ListParagraph"/>
              <w:widowControl w:val="0"/>
              <w:numPr>
                <w:ilvl w:val="0"/>
                <w:numId w:val="14"/>
              </w:numPr>
              <w:pBdr>
                <w:top w:val="nil"/>
                <w:left w:val="nil"/>
                <w:bottom w:val="nil"/>
                <w:right w:val="nil"/>
                <w:between w:val="nil"/>
              </w:pBdr>
              <w:spacing w:line="240" w:lineRule="auto"/>
              <w:rPr>
                <w:sz w:val="18"/>
                <w:szCs w:val="18"/>
              </w:rPr>
            </w:pPr>
            <w:r>
              <w:rPr>
                <w:sz w:val="18"/>
                <w:szCs w:val="18"/>
              </w:rPr>
              <w:t>Queried candidate SNP to locate possible SNPs in LD</w:t>
            </w:r>
          </w:p>
        </w:tc>
      </w:tr>
      <w:tr w:rsidR="00097C68" w14:paraId="1F3C0805" w14:textId="77777777" w:rsidTr="00D40A6C">
        <w:tc>
          <w:tcPr>
            <w:tcW w:w="2325" w:type="dxa"/>
            <w:shd w:val="clear" w:color="auto" w:fill="auto"/>
            <w:tcMar>
              <w:top w:w="100" w:type="dxa"/>
              <w:left w:w="100" w:type="dxa"/>
              <w:bottom w:w="100" w:type="dxa"/>
              <w:right w:w="100" w:type="dxa"/>
            </w:tcMar>
          </w:tcPr>
          <w:p w14:paraId="01408A19" w14:textId="6A37DDB8" w:rsidR="00097C68" w:rsidRDefault="00097C68" w:rsidP="00097C68">
            <w:pPr>
              <w:widowControl w:val="0"/>
              <w:pBdr>
                <w:top w:val="nil"/>
                <w:left w:val="nil"/>
                <w:bottom w:val="nil"/>
                <w:right w:val="nil"/>
                <w:between w:val="nil"/>
              </w:pBdr>
              <w:spacing w:line="240" w:lineRule="auto"/>
              <w:rPr>
                <w:sz w:val="18"/>
                <w:szCs w:val="18"/>
              </w:rPr>
            </w:pPr>
            <w:r>
              <w:rPr>
                <w:sz w:val="18"/>
                <w:szCs w:val="18"/>
              </w:rPr>
              <w:t>ADASTRA</w:t>
            </w:r>
          </w:p>
        </w:tc>
        <w:tc>
          <w:tcPr>
            <w:tcW w:w="1445" w:type="dxa"/>
            <w:shd w:val="clear" w:color="auto" w:fill="auto"/>
            <w:tcMar>
              <w:top w:w="100" w:type="dxa"/>
              <w:left w:w="100" w:type="dxa"/>
              <w:bottom w:w="100" w:type="dxa"/>
              <w:right w:w="100" w:type="dxa"/>
            </w:tcMar>
          </w:tcPr>
          <w:p w14:paraId="23FE8354" w14:textId="7C41B9CD" w:rsidR="00097C68" w:rsidRDefault="00097C68" w:rsidP="00097C68">
            <w:pPr>
              <w:widowControl w:val="0"/>
              <w:pBdr>
                <w:top w:val="nil"/>
                <w:left w:val="nil"/>
                <w:bottom w:val="nil"/>
                <w:right w:val="nil"/>
                <w:between w:val="nil"/>
              </w:pBdr>
              <w:spacing w:line="240" w:lineRule="auto"/>
              <w:rPr>
                <w:sz w:val="18"/>
                <w:szCs w:val="18"/>
              </w:rPr>
            </w:pPr>
            <w:r>
              <w:rPr>
                <w:sz w:val="18"/>
                <w:szCs w:val="18"/>
              </w:rPr>
              <w:t>nan</w:t>
            </w:r>
          </w:p>
        </w:tc>
        <w:tc>
          <w:tcPr>
            <w:tcW w:w="3190" w:type="dxa"/>
            <w:shd w:val="clear" w:color="auto" w:fill="auto"/>
            <w:tcMar>
              <w:top w:w="100" w:type="dxa"/>
              <w:left w:w="100" w:type="dxa"/>
              <w:bottom w:w="100" w:type="dxa"/>
              <w:right w:w="100" w:type="dxa"/>
            </w:tcMar>
          </w:tcPr>
          <w:p w14:paraId="7600E15D" w14:textId="0081E523" w:rsidR="00097C68" w:rsidRDefault="00097C68" w:rsidP="00097C68">
            <w:pPr>
              <w:widowControl w:val="0"/>
              <w:pBdr>
                <w:top w:val="nil"/>
                <w:left w:val="nil"/>
                <w:bottom w:val="nil"/>
                <w:right w:val="nil"/>
                <w:between w:val="nil"/>
              </w:pBdr>
              <w:spacing w:line="240" w:lineRule="auto"/>
            </w:pPr>
            <w:hyperlink r:id="rId28">
              <w:r>
                <w:rPr>
                  <w:color w:val="1155CC"/>
                  <w:sz w:val="18"/>
                  <w:szCs w:val="18"/>
                  <w:u w:val="single"/>
                </w:rPr>
                <w:t>https://adastra.autosome.ru/zanthar</w:t>
              </w:r>
            </w:hyperlink>
            <w:r>
              <w:rPr>
                <w:sz w:val="18"/>
                <w:szCs w:val="18"/>
              </w:rPr>
              <w:t xml:space="preserve"> </w:t>
            </w:r>
          </w:p>
        </w:tc>
        <w:tc>
          <w:tcPr>
            <w:tcW w:w="3290" w:type="dxa"/>
            <w:shd w:val="clear" w:color="auto" w:fill="auto"/>
            <w:tcMar>
              <w:top w:w="100" w:type="dxa"/>
              <w:left w:w="100" w:type="dxa"/>
              <w:bottom w:w="100" w:type="dxa"/>
              <w:right w:w="100" w:type="dxa"/>
            </w:tcMar>
          </w:tcPr>
          <w:p w14:paraId="1AD2ACCE" w14:textId="20527B2B" w:rsidR="00097C68" w:rsidRDefault="00097C68" w:rsidP="00097C68">
            <w:pPr>
              <w:pStyle w:val="ListParagraph"/>
              <w:widowControl w:val="0"/>
              <w:numPr>
                <w:ilvl w:val="0"/>
                <w:numId w:val="14"/>
              </w:numPr>
              <w:pBdr>
                <w:top w:val="nil"/>
                <w:left w:val="nil"/>
                <w:bottom w:val="nil"/>
                <w:right w:val="nil"/>
                <w:between w:val="nil"/>
              </w:pBdr>
              <w:spacing w:line="240" w:lineRule="auto"/>
              <w:rPr>
                <w:sz w:val="18"/>
                <w:szCs w:val="18"/>
              </w:rPr>
            </w:pPr>
            <w:r>
              <w:rPr>
                <w:sz w:val="18"/>
                <w:szCs w:val="18"/>
              </w:rPr>
              <w:t xml:space="preserve">Investigated allele specific transcription factor binding </w:t>
            </w:r>
          </w:p>
        </w:tc>
      </w:tr>
    </w:tbl>
    <w:p w14:paraId="7CC04912" w14:textId="77777777" w:rsidR="00650388" w:rsidRDefault="00382D5C" w:rsidP="00025999">
      <w:pPr>
        <w:pStyle w:val="Heading2"/>
        <w:jc w:val="both"/>
      </w:pPr>
      <w:bookmarkStart w:id="21" w:name="_lm3u2pn1b0ao" w:colFirst="0" w:colLast="0"/>
      <w:bookmarkEnd w:id="21"/>
      <w:r>
        <w:t>Section D: References</w:t>
      </w:r>
    </w:p>
    <w:p w14:paraId="77C042D4" w14:textId="556DC7CE" w:rsidR="00650388" w:rsidRPr="006958E7" w:rsidRDefault="00382D5C" w:rsidP="00CC5326">
      <w:pPr>
        <w:numPr>
          <w:ilvl w:val="0"/>
          <w:numId w:val="13"/>
        </w:numPr>
        <w:jc w:val="both"/>
      </w:pPr>
      <w:r w:rsidRPr="006958E7">
        <w:rPr>
          <w:rFonts w:eastAsia="Roboto"/>
          <w:color w:val="212121"/>
          <w:highlight w:val="white"/>
        </w:rPr>
        <w:t>Alopecia areata. Nat Rev Dis Primers 3, 17012 (2017).</w:t>
      </w:r>
      <w:r w:rsidR="006958E7">
        <w:rPr>
          <w:rFonts w:eastAsia="Roboto"/>
          <w:color w:val="212121"/>
          <w:highlight w:val="white"/>
        </w:rPr>
        <w:t xml:space="preserve"> DOI:</w:t>
      </w:r>
      <w:r w:rsidR="00151A01">
        <w:rPr>
          <w:rFonts w:eastAsia="Roboto"/>
          <w:color w:val="212121"/>
          <w:highlight w:val="white"/>
        </w:rPr>
        <w:t xml:space="preserve"> </w:t>
      </w:r>
      <w:hyperlink r:id="rId29" w:history="1">
        <w:r w:rsidR="00151A01" w:rsidRPr="00A860A1">
          <w:rPr>
            <w:rStyle w:val="Hyperlink"/>
            <w:rFonts w:eastAsia="Roboto"/>
            <w:highlight w:val="white"/>
          </w:rPr>
          <w:t>https://doi.org/10.1038/nrdp.2017.12</w:t>
        </w:r>
      </w:hyperlink>
      <w:r w:rsidR="00151A01">
        <w:rPr>
          <w:rFonts w:eastAsia="Roboto"/>
          <w:highlight w:val="white"/>
        </w:rPr>
        <w:t>.</w:t>
      </w:r>
    </w:p>
    <w:p w14:paraId="595AF137" w14:textId="2758D0D2" w:rsidR="00BF2E04" w:rsidRDefault="00BF2E04" w:rsidP="00CC5326">
      <w:pPr>
        <w:numPr>
          <w:ilvl w:val="0"/>
          <w:numId w:val="13"/>
        </w:numPr>
        <w:jc w:val="both"/>
        <w:rPr>
          <w:rFonts w:eastAsia="Roboto"/>
          <w:color w:val="212121"/>
          <w:highlight w:val="white"/>
        </w:rPr>
      </w:pPr>
      <w:proofErr w:type="spellStart"/>
      <w:r w:rsidRPr="006958E7">
        <w:rPr>
          <w:rFonts w:eastAsia="Roboto"/>
          <w:color w:val="212121"/>
          <w:highlight w:val="white"/>
        </w:rPr>
        <w:t>Almo</w:t>
      </w:r>
      <w:proofErr w:type="spellEnd"/>
      <w:r w:rsidRPr="006958E7">
        <w:rPr>
          <w:rFonts w:eastAsia="Roboto"/>
          <w:color w:val="212121"/>
          <w:highlight w:val="white"/>
        </w:rPr>
        <w:t xml:space="preserve"> et al., The role of long noncoding RNAs in human T CD3+ cells. J Immunol Sci. 2018. DOI:</w:t>
      </w:r>
      <w:r w:rsidR="00151A01">
        <w:rPr>
          <w:rFonts w:eastAsia="Roboto"/>
          <w:color w:val="212121"/>
          <w:highlight w:val="white"/>
        </w:rPr>
        <w:t xml:space="preserve"> </w:t>
      </w:r>
      <w:hyperlink r:id="rId30" w:history="1">
        <w:r w:rsidR="00151A01" w:rsidRPr="00A860A1">
          <w:rPr>
            <w:rStyle w:val="Hyperlink"/>
            <w:rFonts w:eastAsia="Roboto"/>
          </w:rPr>
          <w:t>https://doi.org/</w:t>
        </w:r>
        <w:r w:rsidR="00151A01" w:rsidRPr="00A860A1">
          <w:rPr>
            <w:rStyle w:val="Hyperlink"/>
            <w:rFonts w:eastAsia="Roboto"/>
            <w:highlight w:val="white"/>
          </w:rPr>
          <w:t>10.29245/2578-3009/2018/1.1109</w:t>
        </w:r>
      </w:hyperlink>
      <w:r w:rsidR="00151A01">
        <w:rPr>
          <w:rFonts w:eastAsia="Roboto"/>
          <w:color w:val="212121"/>
          <w:highlight w:val="white"/>
        </w:rPr>
        <w:t>.</w:t>
      </w:r>
    </w:p>
    <w:p w14:paraId="154FC895" w14:textId="2ADC61BE" w:rsidR="00034336" w:rsidRPr="006958E7" w:rsidRDefault="00034336" w:rsidP="00CC5326">
      <w:pPr>
        <w:numPr>
          <w:ilvl w:val="0"/>
          <w:numId w:val="13"/>
        </w:numPr>
        <w:jc w:val="both"/>
        <w:rPr>
          <w:rFonts w:eastAsia="Roboto"/>
          <w:color w:val="212121"/>
          <w:highlight w:val="white"/>
        </w:rPr>
      </w:pPr>
      <w:r w:rsidRPr="00034336">
        <w:rPr>
          <w:rFonts w:eastAsia="Roboto"/>
          <w:color w:val="212121"/>
        </w:rPr>
        <w:t>August</w:t>
      </w:r>
      <w:r>
        <w:rPr>
          <w:rFonts w:eastAsia="Roboto"/>
          <w:color w:val="212121"/>
        </w:rPr>
        <w:t xml:space="preserve">, </w:t>
      </w:r>
      <w:proofErr w:type="gramStart"/>
      <w:r w:rsidRPr="00034336">
        <w:rPr>
          <w:rFonts w:eastAsia="Roboto"/>
          <w:color w:val="212121"/>
        </w:rPr>
        <w:t>Who</w:t>
      </w:r>
      <w:proofErr w:type="gramEnd"/>
      <w:r w:rsidRPr="00034336">
        <w:rPr>
          <w:rFonts w:eastAsia="Roboto"/>
          <w:color w:val="212121"/>
        </w:rPr>
        <w:t xml:space="preserve"> regulates whom: ZNF341 is an additional player in the STAT3/TH17 song. Sci Immunol. 2018</w:t>
      </w:r>
      <w:r>
        <w:rPr>
          <w:rFonts w:eastAsia="Roboto"/>
          <w:color w:val="212121"/>
        </w:rPr>
        <w:t>.DOI</w:t>
      </w:r>
      <w:r w:rsidRPr="00034336">
        <w:rPr>
          <w:rFonts w:eastAsia="Roboto"/>
          <w:color w:val="212121"/>
        </w:rPr>
        <w:t xml:space="preserve">: </w:t>
      </w:r>
      <w:hyperlink r:id="rId31" w:history="1">
        <w:r w:rsidRPr="00A860A1">
          <w:rPr>
            <w:rStyle w:val="Hyperlink"/>
            <w:rFonts w:eastAsia="Roboto"/>
          </w:rPr>
          <w:t>https://doi.org/10.1126/sciimmunol.aat9779</w:t>
        </w:r>
      </w:hyperlink>
      <w:r w:rsidRPr="00034336">
        <w:rPr>
          <w:rFonts w:eastAsia="Roboto"/>
          <w:color w:val="212121"/>
        </w:rPr>
        <w:t>.</w:t>
      </w:r>
    </w:p>
    <w:p w14:paraId="53764B94" w14:textId="04237634" w:rsidR="009D0649" w:rsidRPr="006958E7" w:rsidRDefault="00382D5C" w:rsidP="00CC5326">
      <w:pPr>
        <w:numPr>
          <w:ilvl w:val="0"/>
          <w:numId w:val="13"/>
        </w:numPr>
        <w:jc w:val="both"/>
      </w:pPr>
      <w:proofErr w:type="spellStart"/>
      <w:r w:rsidRPr="006958E7">
        <w:rPr>
          <w:rFonts w:eastAsia="Roboto"/>
          <w:color w:val="212121"/>
          <w:highlight w:val="white"/>
        </w:rPr>
        <w:t>Chiou</w:t>
      </w:r>
      <w:proofErr w:type="spellEnd"/>
      <w:r w:rsidRPr="006958E7">
        <w:rPr>
          <w:rFonts w:eastAsia="Roboto"/>
          <w:color w:val="212121"/>
          <w:highlight w:val="white"/>
        </w:rPr>
        <w:t xml:space="preserve"> </w:t>
      </w:r>
      <w:r w:rsidR="006958E7" w:rsidRPr="006958E7">
        <w:rPr>
          <w:rFonts w:eastAsia="Roboto"/>
          <w:color w:val="212121"/>
          <w:highlight w:val="white"/>
        </w:rPr>
        <w:t xml:space="preserve">et al., </w:t>
      </w:r>
      <w:r w:rsidR="006958E7" w:rsidRPr="006958E7">
        <w:rPr>
          <w:rFonts w:eastAsia="Roboto"/>
          <w:color w:val="212121"/>
        </w:rPr>
        <w:t>Interpreting type 1 diabetes risk with genetics and single-cell epigenomics. Nature. 2021. DOI:</w:t>
      </w:r>
      <w:r w:rsidR="006958E7" w:rsidRPr="006958E7">
        <w:t xml:space="preserve"> </w:t>
      </w:r>
      <w:hyperlink r:id="rId32" w:history="1">
        <w:r w:rsidR="006958E7" w:rsidRPr="006958E7">
          <w:rPr>
            <w:rStyle w:val="Hyperlink"/>
            <w:color w:val="006699"/>
            <w:shd w:val="clear" w:color="auto" w:fill="FFFFFF"/>
          </w:rPr>
          <w:t>https://doi.org/10.1038/s41586-021-03552-w</w:t>
        </w:r>
      </w:hyperlink>
      <w:r w:rsidR="00151A01">
        <w:t>.</w:t>
      </w:r>
    </w:p>
    <w:p w14:paraId="09110720" w14:textId="770A4CEC" w:rsidR="006958E7" w:rsidRPr="006958E7" w:rsidRDefault="00382D5C" w:rsidP="00CC5326">
      <w:pPr>
        <w:numPr>
          <w:ilvl w:val="0"/>
          <w:numId w:val="13"/>
        </w:numPr>
        <w:jc w:val="both"/>
        <w:rPr>
          <w:rFonts w:eastAsia="Roboto"/>
          <w:color w:val="212121"/>
          <w:highlight w:val="white"/>
        </w:rPr>
      </w:pPr>
      <w:r w:rsidRPr="006958E7">
        <w:rPr>
          <w:rFonts w:eastAsia="Roboto"/>
          <w:color w:val="212121"/>
          <w:highlight w:val="white"/>
        </w:rPr>
        <w:t>Chandra</w:t>
      </w:r>
      <w:r w:rsidR="009D0649" w:rsidRPr="006958E7">
        <w:rPr>
          <w:rFonts w:eastAsia="Roboto"/>
          <w:color w:val="212121"/>
          <w:highlight w:val="white"/>
        </w:rPr>
        <w:t xml:space="preserve"> et al.,</w:t>
      </w:r>
      <w:r w:rsidR="006958E7" w:rsidRPr="006958E7">
        <w:rPr>
          <w:rFonts w:eastAsia="Roboto"/>
          <w:color w:val="212121"/>
          <w:highlight w:val="white"/>
        </w:rPr>
        <w:t xml:space="preserve"> </w:t>
      </w:r>
      <w:r w:rsidRPr="006958E7">
        <w:rPr>
          <w:rFonts w:eastAsia="Roboto"/>
          <w:color w:val="212121"/>
          <w:highlight w:val="white"/>
        </w:rPr>
        <w:t>Promoter-interacting expression quantitative trait loci are enriched for functional genetic variants. Nat Genet. 2021</w:t>
      </w:r>
      <w:r w:rsidR="006958E7" w:rsidRPr="006958E7">
        <w:rPr>
          <w:rFonts w:eastAsia="Roboto"/>
          <w:color w:val="212121"/>
          <w:highlight w:val="white"/>
        </w:rPr>
        <w:t>. DOI</w:t>
      </w:r>
      <w:r w:rsidRPr="006958E7">
        <w:rPr>
          <w:rFonts w:eastAsia="Roboto"/>
          <w:color w:val="212121"/>
          <w:highlight w:val="white"/>
        </w:rPr>
        <w:t>:</w:t>
      </w:r>
      <w:r w:rsidR="00151A01">
        <w:rPr>
          <w:rFonts w:eastAsia="Roboto"/>
          <w:color w:val="212121"/>
          <w:highlight w:val="white"/>
        </w:rPr>
        <w:t xml:space="preserve"> </w:t>
      </w:r>
      <w:hyperlink r:id="rId33" w:history="1">
        <w:r w:rsidR="00151A01" w:rsidRPr="00A860A1">
          <w:rPr>
            <w:rStyle w:val="Hyperlink"/>
            <w:rFonts w:eastAsia="Roboto"/>
          </w:rPr>
          <w:t>https://doi.org/</w:t>
        </w:r>
        <w:r w:rsidR="00151A01" w:rsidRPr="00A860A1">
          <w:rPr>
            <w:rStyle w:val="Hyperlink"/>
            <w:rFonts w:eastAsia="Roboto"/>
            <w:highlight w:val="white"/>
          </w:rPr>
          <w:t>10.1038/s41588-020-00745-3</w:t>
        </w:r>
      </w:hyperlink>
      <w:r w:rsidR="00151A01">
        <w:rPr>
          <w:rFonts w:eastAsia="Roboto"/>
          <w:color w:val="212121"/>
        </w:rPr>
        <w:t>.</w:t>
      </w:r>
      <w:r w:rsidR="006958E7">
        <w:rPr>
          <w:rFonts w:eastAsia="Roboto"/>
          <w:color w:val="212121"/>
          <w:highlight w:val="white"/>
        </w:rPr>
        <w:t xml:space="preserve"> </w:t>
      </w:r>
    </w:p>
    <w:p w14:paraId="0C2B15D7" w14:textId="6135DE83" w:rsidR="006958E7" w:rsidRPr="006958E7" w:rsidRDefault="00382D5C" w:rsidP="00CC5326">
      <w:pPr>
        <w:numPr>
          <w:ilvl w:val="0"/>
          <w:numId w:val="13"/>
        </w:numPr>
        <w:jc w:val="both"/>
        <w:rPr>
          <w:rFonts w:eastAsia="Roboto"/>
          <w:color w:val="212121"/>
          <w:highlight w:val="white"/>
        </w:rPr>
      </w:pPr>
      <w:r w:rsidRPr="006958E7">
        <w:rPr>
          <w:rFonts w:eastAsia="Roboto"/>
          <w:color w:val="222222"/>
          <w:highlight w:val="white"/>
        </w:rPr>
        <w:t xml:space="preserve">Crohn's disease. </w:t>
      </w:r>
      <w:r w:rsidRPr="006958E7">
        <w:rPr>
          <w:rFonts w:eastAsia="Roboto"/>
          <w:i/>
          <w:color w:val="222222"/>
          <w:highlight w:val="white"/>
        </w:rPr>
        <w:t>Nat Rev Dis Primers</w:t>
      </w:r>
      <w:r w:rsidRPr="006958E7">
        <w:rPr>
          <w:rFonts w:eastAsia="Roboto"/>
          <w:color w:val="222222"/>
          <w:highlight w:val="white"/>
        </w:rPr>
        <w:t xml:space="preserve"> 6, 23 (2020). </w:t>
      </w:r>
      <w:r w:rsidR="006958E7">
        <w:rPr>
          <w:rFonts w:eastAsia="Roboto"/>
          <w:color w:val="222222"/>
          <w:highlight w:val="white"/>
        </w:rPr>
        <w:t>DOI:</w:t>
      </w:r>
      <w:r w:rsidR="00151A01">
        <w:rPr>
          <w:rFonts w:eastAsia="Roboto"/>
          <w:color w:val="222222"/>
          <w:highlight w:val="white"/>
        </w:rPr>
        <w:t xml:space="preserve"> </w:t>
      </w:r>
      <w:hyperlink r:id="rId34" w:history="1">
        <w:r w:rsidR="00151A01" w:rsidRPr="00A860A1">
          <w:rPr>
            <w:rStyle w:val="Hyperlink"/>
            <w:rFonts w:eastAsia="Roboto"/>
            <w:highlight w:val="white"/>
          </w:rPr>
          <w:t>https://doi.org/10.1038/s41572-020-0166-0</w:t>
        </w:r>
      </w:hyperlink>
      <w:r w:rsidR="00151A01">
        <w:rPr>
          <w:rFonts w:eastAsia="Roboto"/>
          <w:color w:val="222222"/>
          <w:highlight w:val="white"/>
        </w:rPr>
        <w:t>.</w:t>
      </w:r>
    </w:p>
    <w:p w14:paraId="467B1F7B" w14:textId="025584E7" w:rsidR="006958E7" w:rsidRPr="00151A01" w:rsidRDefault="00382D5C" w:rsidP="00CC5326">
      <w:pPr>
        <w:numPr>
          <w:ilvl w:val="0"/>
          <w:numId w:val="13"/>
        </w:numPr>
        <w:jc w:val="both"/>
        <w:rPr>
          <w:rFonts w:eastAsia="Roboto"/>
          <w:color w:val="222222"/>
          <w:highlight w:val="white"/>
        </w:rPr>
      </w:pPr>
      <w:r w:rsidRPr="006958E7">
        <w:rPr>
          <w:rFonts w:eastAsia="Roboto"/>
          <w:color w:val="222222"/>
          <w:highlight w:val="white"/>
        </w:rPr>
        <w:t xml:space="preserve">Dieter </w:t>
      </w:r>
      <w:r w:rsidR="006958E7">
        <w:rPr>
          <w:rFonts w:eastAsia="Roboto"/>
          <w:color w:val="222222"/>
          <w:highlight w:val="white"/>
        </w:rPr>
        <w:t>et al.,</w:t>
      </w:r>
      <w:r w:rsidRPr="006958E7">
        <w:rPr>
          <w:rFonts w:eastAsia="Roboto"/>
          <w:color w:val="222222"/>
          <w:highlight w:val="white"/>
        </w:rPr>
        <w:t xml:space="preserve"> The Impact of </w:t>
      </w:r>
      <w:proofErr w:type="spellStart"/>
      <w:r w:rsidRPr="006958E7">
        <w:rPr>
          <w:rFonts w:eastAsia="Roboto"/>
          <w:color w:val="222222"/>
          <w:highlight w:val="white"/>
        </w:rPr>
        <w:t>lncRNAs</w:t>
      </w:r>
      <w:proofErr w:type="spellEnd"/>
      <w:r w:rsidRPr="006958E7">
        <w:rPr>
          <w:rFonts w:eastAsia="Roboto"/>
          <w:color w:val="222222"/>
          <w:highlight w:val="white"/>
        </w:rPr>
        <w:t xml:space="preserve"> in Diabetes Mellitus: A Systematic Review and In Silico Analyses. Front Endocrinol (Lausanne). 2021</w:t>
      </w:r>
      <w:r w:rsidR="006958E7">
        <w:rPr>
          <w:rFonts w:eastAsia="Roboto"/>
          <w:color w:val="222222"/>
          <w:highlight w:val="white"/>
        </w:rPr>
        <w:t>.</w:t>
      </w:r>
      <w:r w:rsidRPr="006958E7">
        <w:rPr>
          <w:rFonts w:eastAsia="Roboto"/>
          <w:color w:val="222222"/>
          <w:highlight w:val="white"/>
        </w:rPr>
        <w:t xml:space="preserve"> </w:t>
      </w:r>
      <w:proofErr w:type="spellStart"/>
      <w:proofErr w:type="gramStart"/>
      <w:r w:rsidR="006958E7">
        <w:rPr>
          <w:rFonts w:eastAsia="Roboto"/>
          <w:color w:val="222222"/>
          <w:highlight w:val="white"/>
        </w:rPr>
        <w:t>DOI</w:t>
      </w:r>
      <w:r w:rsidRPr="006958E7">
        <w:rPr>
          <w:rFonts w:eastAsia="Roboto"/>
          <w:color w:val="222222"/>
          <w:highlight w:val="white"/>
        </w:rPr>
        <w:t>:</w:t>
      </w:r>
      <w:r w:rsidR="006958E7">
        <w:rPr>
          <w:rFonts w:eastAsia="Roboto"/>
          <w:color w:val="222222"/>
          <w:highlight w:val="white"/>
        </w:rPr>
        <w:t>h</w:t>
      </w:r>
      <w:r w:rsidR="006958E7" w:rsidRPr="006958E7">
        <w:rPr>
          <w:rFonts w:eastAsia="Roboto"/>
          <w:color w:val="222222"/>
          <w:highlight w:val="white"/>
        </w:rPr>
        <w:t>ttps</w:t>
      </w:r>
      <w:proofErr w:type="spellEnd"/>
      <w:r w:rsidR="006958E7" w:rsidRPr="006958E7">
        <w:rPr>
          <w:rFonts w:eastAsia="Roboto"/>
          <w:color w:val="222222"/>
          <w:highlight w:val="white"/>
        </w:rPr>
        <w:t>://doi.org/</w:t>
      </w:r>
      <w:r w:rsidRPr="006958E7">
        <w:rPr>
          <w:rFonts w:eastAsia="Roboto"/>
          <w:color w:val="222222"/>
          <w:highlight w:val="white"/>
        </w:rPr>
        <w:t>10.3389/fendo.2021.602597</w:t>
      </w:r>
      <w:proofErr w:type="gramEnd"/>
      <w:r w:rsidR="00151A01">
        <w:rPr>
          <w:rFonts w:eastAsia="Roboto"/>
          <w:color w:val="222222"/>
          <w:highlight w:val="white"/>
        </w:rPr>
        <w:t>.</w:t>
      </w:r>
    </w:p>
    <w:p w14:paraId="2B973E5B" w14:textId="0DFCD9B8" w:rsidR="00151A01" w:rsidRPr="00151A01" w:rsidRDefault="00382D5C" w:rsidP="00CC5326">
      <w:pPr>
        <w:numPr>
          <w:ilvl w:val="0"/>
          <w:numId w:val="13"/>
        </w:numPr>
        <w:jc w:val="both"/>
        <w:rPr>
          <w:rFonts w:eastAsia="Roboto"/>
          <w:color w:val="212121"/>
          <w:highlight w:val="white"/>
        </w:rPr>
      </w:pPr>
      <w:r w:rsidRPr="006958E7">
        <w:rPr>
          <w:rFonts w:eastAsia="Roboto"/>
          <w:color w:val="212121"/>
          <w:highlight w:val="white"/>
        </w:rPr>
        <w:t xml:space="preserve">Fischer </w:t>
      </w:r>
      <w:r w:rsidR="00151A01">
        <w:rPr>
          <w:rFonts w:eastAsia="Roboto"/>
          <w:color w:val="212121"/>
          <w:highlight w:val="white"/>
        </w:rPr>
        <w:t xml:space="preserve">et al., </w:t>
      </w:r>
      <w:r w:rsidRPr="006958E7">
        <w:rPr>
          <w:rFonts w:eastAsia="Roboto"/>
          <w:color w:val="212121"/>
          <w:highlight w:val="white"/>
        </w:rPr>
        <w:t xml:space="preserve">A novel sarcoidosis risk locus for Europeans on chromosome 11q13.1. Am J Respir </w:t>
      </w:r>
      <w:proofErr w:type="spellStart"/>
      <w:r w:rsidRPr="006958E7">
        <w:rPr>
          <w:rFonts w:eastAsia="Roboto"/>
          <w:color w:val="212121"/>
          <w:highlight w:val="white"/>
        </w:rPr>
        <w:t>Crit</w:t>
      </w:r>
      <w:proofErr w:type="spellEnd"/>
      <w:r w:rsidRPr="006958E7">
        <w:rPr>
          <w:rFonts w:eastAsia="Roboto"/>
          <w:color w:val="212121"/>
          <w:highlight w:val="white"/>
        </w:rPr>
        <w:t xml:space="preserve"> Care Med. 2012</w:t>
      </w:r>
      <w:r w:rsidR="00151A01">
        <w:rPr>
          <w:rFonts w:eastAsia="Roboto"/>
          <w:color w:val="212121"/>
          <w:highlight w:val="white"/>
        </w:rPr>
        <w:t>. DOI</w:t>
      </w:r>
      <w:r w:rsidRPr="006958E7">
        <w:rPr>
          <w:rFonts w:eastAsia="Roboto"/>
          <w:color w:val="212121"/>
          <w:highlight w:val="white"/>
        </w:rPr>
        <w:t xml:space="preserve">: </w:t>
      </w:r>
      <w:hyperlink r:id="rId35" w:history="1">
        <w:r w:rsidR="00151A01" w:rsidRPr="00A860A1">
          <w:rPr>
            <w:rStyle w:val="Hyperlink"/>
            <w:rFonts w:eastAsia="Roboto"/>
            <w:highlight w:val="white"/>
          </w:rPr>
          <w:t>https://doi.org/10.1164/rccm.201204-0708OC</w:t>
        </w:r>
      </w:hyperlink>
      <w:r w:rsidR="00151A01">
        <w:rPr>
          <w:rFonts w:eastAsia="Roboto"/>
          <w:color w:val="212121"/>
          <w:highlight w:val="white"/>
        </w:rPr>
        <w:t>.</w:t>
      </w:r>
    </w:p>
    <w:p w14:paraId="7DB7EF11" w14:textId="3706A098" w:rsidR="00151A01" w:rsidRPr="00151A01" w:rsidRDefault="00382D5C" w:rsidP="00CC5326">
      <w:pPr>
        <w:numPr>
          <w:ilvl w:val="0"/>
          <w:numId w:val="13"/>
        </w:numPr>
        <w:jc w:val="both"/>
        <w:rPr>
          <w:rFonts w:eastAsia="Roboto"/>
          <w:color w:val="212121"/>
          <w:highlight w:val="white"/>
        </w:rPr>
      </w:pPr>
      <w:r w:rsidRPr="006958E7">
        <w:rPr>
          <w:rFonts w:eastAsia="Roboto"/>
          <w:color w:val="212121"/>
          <w:highlight w:val="white"/>
        </w:rPr>
        <w:t xml:space="preserve">Gao </w:t>
      </w:r>
      <w:r w:rsidR="00151A01">
        <w:rPr>
          <w:rFonts w:eastAsia="Roboto"/>
          <w:color w:val="212121"/>
          <w:highlight w:val="white"/>
        </w:rPr>
        <w:t>et al.,</w:t>
      </w:r>
      <w:r w:rsidRPr="006958E7">
        <w:rPr>
          <w:rFonts w:eastAsia="Roboto"/>
          <w:color w:val="212121"/>
          <w:highlight w:val="white"/>
        </w:rPr>
        <w:t xml:space="preserve"> The Role of Long Non-coding RNAs in the Pathogenesis of RA, SLE, and SS. Front Med (Lausanne). 2018. </w:t>
      </w:r>
      <w:r w:rsidR="00151A01">
        <w:rPr>
          <w:rFonts w:eastAsia="Roboto"/>
          <w:color w:val="212121"/>
          <w:highlight w:val="white"/>
        </w:rPr>
        <w:t>DOI</w:t>
      </w:r>
      <w:r w:rsidRPr="006958E7">
        <w:rPr>
          <w:rFonts w:eastAsia="Roboto"/>
          <w:color w:val="212121"/>
          <w:highlight w:val="white"/>
        </w:rPr>
        <w:t>:</w:t>
      </w:r>
      <w:r w:rsidR="00151A01">
        <w:rPr>
          <w:rFonts w:eastAsia="Roboto"/>
          <w:color w:val="212121"/>
          <w:highlight w:val="white"/>
        </w:rPr>
        <w:t xml:space="preserve"> </w:t>
      </w:r>
      <w:hyperlink r:id="rId36" w:history="1">
        <w:r w:rsidR="00151A01" w:rsidRPr="00A860A1">
          <w:rPr>
            <w:rStyle w:val="Hyperlink"/>
            <w:rFonts w:eastAsia="Roboto"/>
            <w:highlight w:val="white"/>
          </w:rPr>
          <w:t>https://doi.org/10.3389/fmed.2018.00193</w:t>
        </w:r>
      </w:hyperlink>
      <w:r w:rsidRPr="006958E7">
        <w:rPr>
          <w:rFonts w:eastAsia="Roboto"/>
          <w:color w:val="212121"/>
          <w:highlight w:val="white"/>
        </w:rPr>
        <w:t>.</w:t>
      </w:r>
    </w:p>
    <w:p w14:paraId="35AAF71E" w14:textId="35347F96" w:rsidR="00151A01" w:rsidRPr="006958E7" w:rsidRDefault="00382D5C" w:rsidP="00CC5326">
      <w:pPr>
        <w:numPr>
          <w:ilvl w:val="0"/>
          <w:numId w:val="13"/>
        </w:numPr>
        <w:jc w:val="both"/>
      </w:pPr>
      <w:proofErr w:type="spellStart"/>
      <w:r w:rsidRPr="006958E7">
        <w:rPr>
          <w:rFonts w:eastAsia="Roboto"/>
          <w:color w:val="212121"/>
          <w:highlight w:val="white"/>
        </w:rPr>
        <w:t>Giambartolomei</w:t>
      </w:r>
      <w:proofErr w:type="spellEnd"/>
      <w:r w:rsidRPr="006958E7">
        <w:rPr>
          <w:rFonts w:eastAsia="Roboto"/>
          <w:color w:val="212121"/>
          <w:highlight w:val="white"/>
        </w:rPr>
        <w:t xml:space="preserve"> </w:t>
      </w:r>
      <w:r w:rsidR="00151A01">
        <w:rPr>
          <w:rFonts w:eastAsia="Roboto"/>
          <w:color w:val="212121"/>
          <w:highlight w:val="white"/>
        </w:rPr>
        <w:t xml:space="preserve">et al., </w:t>
      </w:r>
      <w:r w:rsidRPr="006958E7">
        <w:rPr>
          <w:rFonts w:eastAsia="Roboto"/>
          <w:color w:val="212121"/>
          <w:highlight w:val="white"/>
        </w:rPr>
        <w:t xml:space="preserve">Bayesian test for </w:t>
      </w:r>
      <w:proofErr w:type="spellStart"/>
      <w:r w:rsidRPr="006958E7">
        <w:rPr>
          <w:rFonts w:eastAsia="Roboto"/>
          <w:color w:val="212121"/>
          <w:highlight w:val="white"/>
        </w:rPr>
        <w:t>colocalisation</w:t>
      </w:r>
      <w:proofErr w:type="spellEnd"/>
      <w:r w:rsidRPr="006958E7">
        <w:rPr>
          <w:rFonts w:eastAsia="Roboto"/>
          <w:color w:val="212121"/>
          <w:highlight w:val="white"/>
        </w:rPr>
        <w:t xml:space="preserve"> between pairs of genetic association studies using summary statistics. </w:t>
      </w:r>
      <w:proofErr w:type="spellStart"/>
      <w:r w:rsidRPr="006958E7">
        <w:rPr>
          <w:rFonts w:eastAsia="Roboto"/>
          <w:color w:val="212121"/>
          <w:highlight w:val="white"/>
        </w:rPr>
        <w:t>PLoS</w:t>
      </w:r>
      <w:proofErr w:type="spellEnd"/>
      <w:r w:rsidRPr="006958E7">
        <w:rPr>
          <w:rFonts w:eastAsia="Roboto"/>
          <w:color w:val="212121"/>
          <w:highlight w:val="white"/>
        </w:rPr>
        <w:t xml:space="preserve"> Genet. 2014</w:t>
      </w:r>
      <w:r w:rsidR="00151A01">
        <w:rPr>
          <w:rFonts w:eastAsia="Roboto"/>
          <w:color w:val="212121"/>
          <w:highlight w:val="white"/>
        </w:rPr>
        <w:t>.</w:t>
      </w:r>
      <w:r w:rsidRPr="006958E7">
        <w:rPr>
          <w:rFonts w:eastAsia="Roboto"/>
          <w:color w:val="212121"/>
          <w:highlight w:val="white"/>
        </w:rPr>
        <w:t xml:space="preserve"> </w:t>
      </w:r>
      <w:r w:rsidR="00151A01">
        <w:rPr>
          <w:rFonts w:eastAsia="Roboto"/>
          <w:color w:val="212121"/>
          <w:highlight w:val="white"/>
        </w:rPr>
        <w:t>DOI</w:t>
      </w:r>
      <w:r w:rsidRPr="006958E7">
        <w:rPr>
          <w:rFonts w:eastAsia="Roboto"/>
          <w:color w:val="212121"/>
          <w:highlight w:val="white"/>
        </w:rPr>
        <w:t xml:space="preserve">: </w:t>
      </w:r>
      <w:hyperlink r:id="rId37" w:history="1">
        <w:r w:rsidR="00151A01" w:rsidRPr="00A860A1">
          <w:rPr>
            <w:rStyle w:val="Hyperlink"/>
            <w:rFonts w:eastAsia="Roboto"/>
            <w:highlight w:val="white"/>
          </w:rPr>
          <w:t>https://doi.org/10.1371/journal.pgen.1004383</w:t>
        </w:r>
      </w:hyperlink>
      <w:r w:rsidRPr="006958E7">
        <w:rPr>
          <w:rFonts w:eastAsia="Roboto"/>
          <w:color w:val="212121"/>
          <w:highlight w:val="white"/>
        </w:rPr>
        <w:t>.</w:t>
      </w:r>
    </w:p>
    <w:p w14:paraId="7B1A6F50" w14:textId="59EFF103" w:rsidR="00151A01" w:rsidRPr="00151A01" w:rsidRDefault="00382D5C" w:rsidP="00CC5326">
      <w:pPr>
        <w:numPr>
          <w:ilvl w:val="0"/>
          <w:numId w:val="13"/>
        </w:numPr>
        <w:jc w:val="both"/>
        <w:rPr>
          <w:rFonts w:eastAsia="Roboto"/>
          <w:color w:val="212121"/>
          <w:highlight w:val="white"/>
        </w:rPr>
      </w:pPr>
      <w:r w:rsidRPr="006958E7">
        <w:rPr>
          <w:rFonts w:eastAsia="Roboto"/>
          <w:color w:val="212121"/>
          <w:highlight w:val="white"/>
        </w:rPr>
        <w:t xml:space="preserve">Gil </w:t>
      </w:r>
      <w:r w:rsidR="00151A01">
        <w:rPr>
          <w:rFonts w:eastAsia="Roboto"/>
          <w:color w:val="212121"/>
          <w:highlight w:val="white"/>
        </w:rPr>
        <w:t>&amp;</w:t>
      </w:r>
      <w:r w:rsidRPr="006958E7">
        <w:rPr>
          <w:rFonts w:eastAsia="Roboto"/>
          <w:color w:val="212121"/>
          <w:highlight w:val="white"/>
        </w:rPr>
        <w:t xml:space="preserve"> </w:t>
      </w:r>
      <w:proofErr w:type="spellStart"/>
      <w:r w:rsidRPr="006958E7">
        <w:rPr>
          <w:rFonts w:eastAsia="Roboto"/>
          <w:color w:val="212121"/>
          <w:highlight w:val="white"/>
        </w:rPr>
        <w:t>Ulitsky</w:t>
      </w:r>
      <w:proofErr w:type="spellEnd"/>
      <w:r w:rsidR="00151A01">
        <w:rPr>
          <w:rFonts w:eastAsia="Roboto"/>
          <w:color w:val="212121"/>
          <w:highlight w:val="white"/>
        </w:rPr>
        <w:t>,</w:t>
      </w:r>
      <w:r w:rsidRPr="006958E7">
        <w:rPr>
          <w:rFonts w:eastAsia="Roboto"/>
          <w:color w:val="212121"/>
          <w:highlight w:val="white"/>
        </w:rPr>
        <w:t xml:space="preserve"> Regulation of gene expression by cis-acting long non-coding RNAs. Nat Rev Genet. 2020</w:t>
      </w:r>
      <w:r w:rsidR="00151A01">
        <w:rPr>
          <w:rFonts w:eastAsia="Roboto"/>
          <w:color w:val="212121"/>
          <w:highlight w:val="white"/>
        </w:rPr>
        <w:t>.</w:t>
      </w:r>
      <w:r w:rsidRPr="006958E7">
        <w:rPr>
          <w:rFonts w:eastAsia="Roboto"/>
          <w:color w:val="212121"/>
          <w:highlight w:val="white"/>
        </w:rPr>
        <w:t xml:space="preserve"> </w:t>
      </w:r>
      <w:r w:rsidR="00151A01">
        <w:rPr>
          <w:rFonts w:eastAsia="Roboto"/>
          <w:color w:val="212121"/>
          <w:highlight w:val="white"/>
        </w:rPr>
        <w:t>DOI</w:t>
      </w:r>
      <w:r w:rsidRPr="006958E7">
        <w:rPr>
          <w:rFonts w:eastAsia="Roboto"/>
          <w:color w:val="212121"/>
          <w:highlight w:val="white"/>
        </w:rPr>
        <w:t xml:space="preserve">: </w:t>
      </w:r>
      <w:hyperlink r:id="rId38" w:history="1">
        <w:r w:rsidR="00151A01" w:rsidRPr="00A860A1">
          <w:rPr>
            <w:rStyle w:val="Hyperlink"/>
            <w:rFonts w:eastAsia="Roboto"/>
            <w:highlight w:val="white"/>
          </w:rPr>
          <w:t>https://doi.org/10.1038/s41576-019-0184-5</w:t>
        </w:r>
      </w:hyperlink>
      <w:r w:rsidR="00151A01">
        <w:rPr>
          <w:rFonts w:eastAsia="Roboto"/>
          <w:color w:val="212121"/>
          <w:highlight w:val="white"/>
        </w:rPr>
        <w:t xml:space="preserve"> </w:t>
      </w:r>
    </w:p>
    <w:p w14:paraId="7A170BB3" w14:textId="7BD9EF02" w:rsidR="00151A01" w:rsidRPr="00151A01" w:rsidRDefault="00382D5C" w:rsidP="00CC5326">
      <w:pPr>
        <w:numPr>
          <w:ilvl w:val="0"/>
          <w:numId w:val="13"/>
        </w:numPr>
        <w:jc w:val="both"/>
        <w:rPr>
          <w:rFonts w:eastAsia="Roboto"/>
          <w:color w:val="222222"/>
          <w:highlight w:val="white"/>
        </w:rPr>
      </w:pPr>
      <w:r w:rsidRPr="006958E7">
        <w:rPr>
          <w:rFonts w:eastAsia="Roboto"/>
          <w:color w:val="212121"/>
          <w:highlight w:val="white"/>
        </w:rPr>
        <w:t>Gonzalez-Moro</w:t>
      </w:r>
      <w:r w:rsidR="00151A01">
        <w:rPr>
          <w:rFonts w:eastAsia="Roboto"/>
          <w:color w:val="212121"/>
          <w:highlight w:val="white"/>
        </w:rPr>
        <w:t xml:space="preserve"> et al., </w:t>
      </w:r>
      <w:r w:rsidRPr="006958E7">
        <w:rPr>
          <w:rFonts w:eastAsia="Roboto"/>
          <w:color w:val="212121"/>
          <w:highlight w:val="white"/>
        </w:rPr>
        <w:t xml:space="preserve">The T1D-associated lncRNA </w:t>
      </w:r>
      <w:r w:rsidRPr="006958E7">
        <w:rPr>
          <w:rFonts w:eastAsia="Roboto"/>
          <w:i/>
          <w:color w:val="212121"/>
          <w:highlight w:val="white"/>
        </w:rPr>
        <w:t>Lnc13</w:t>
      </w:r>
      <w:r w:rsidRPr="006958E7">
        <w:rPr>
          <w:rFonts w:eastAsia="Roboto"/>
          <w:color w:val="212121"/>
          <w:highlight w:val="white"/>
        </w:rPr>
        <w:t xml:space="preserve"> modulates human pancreatic β cell inflammation by allele-specific stabilization of </w:t>
      </w:r>
      <w:r w:rsidRPr="006958E7">
        <w:rPr>
          <w:rFonts w:eastAsia="Roboto"/>
          <w:i/>
          <w:color w:val="212121"/>
          <w:highlight w:val="white"/>
        </w:rPr>
        <w:t>STAT1</w:t>
      </w:r>
      <w:r w:rsidRPr="006958E7">
        <w:rPr>
          <w:rFonts w:eastAsia="Roboto"/>
          <w:color w:val="212121"/>
          <w:highlight w:val="white"/>
        </w:rPr>
        <w:t xml:space="preserve"> mRNA. Proc Natl </w:t>
      </w:r>
      <w:proofErr w:type="spellStart"/>
      <w:r w:rsidRPr="006958E7">
        <w:rPr>
          <w:rFonts w:eastAsia="Roboto"/>
          <w:color w:val="212121"/>
          <w:highlight w:val="white"/>
        </w:rPr>
        <w:t>Acad</w:t>
      </w:r>
      <w:proofErr w:type="spellEnd"/>
      <w:r w:rsidRPr="006958E7">
        <w:rPr>
          <w:rFonts w:eastAsia="Roboto"/>
          <w:color w:val="212121"/>
          <w:highlight w:val="white"/>
        </w:rPr>
        <w:t xml:space="preserve"> Sci U S A. 2020 </w:t>
      </w:r>
      <w:r w:rsidR="00151A01">
        <w:rPr>
          <w:rFonts w:eastAsia="Roboto"/>
          <w:color w:val="212121"/>
          <w:highlight w:val="white"/>
        </w:rPr>
        <w:t>DOI</w:t>
      </w:r>
      <w:r w:rsidRPr="006958E7">
        <w:rPr>
          <w:rFonts w:eastAsia="Roboto"/>
          <w:color w:val="212121"/>
          <w:highlight w:val="white"/>
        </w:rPr>
        <w:t>:</w:t>
      </w:r>
      <w:r w:rsidR="00151A01">
        <w:rPr>
          <w:rFonts w:eastAsia="Roboto"/>
          <w:color w:val="212121"/>
          <w:highlight w:val="white"/>
        </w:rPr>
        <w:t xml:space="preserve"> </w:t>
      </w:r>
      <w:hyperlink r:id="rId39" w:history="1">
        <w:r w:rsidR="00151A01" w:rsidRPr="00A860A1">
          <w:rPr>
            <w:rStyle w:val="Hyperlink"/>
            <w:rFonts w:eastAsia="Roboto"/>
            <w:highlight w:val="white"/>
          </w:rPr>
          <w:t>https://doi.org/10.1073/pnas.1914353117</w:t>
        </w:r>
      </w:hyperlink>
      <w:r w:rsidRPr="006958E7">
        <w:rPr>
          <w:rFonts w:eastAsia="Roboto"/>
          <w:color w:val="212121"/>
          <w:highlight w:val="white"/>
        </w:rPr>
        <w:t>.</w:t>
      </w:r>
    </w:p>
    <w:p w14:paraId="59D78212" w14:textId="6C120D2D" w:rsidR="00151A01" w:rsidRPr="00151A01" w:rsidRDefault="00382D5C" w:rsidP="00CC5326">
      <w:pPr>
        <w:numPr>
          <w:ilvl w:val="0"/>
          <w:numId w:val="13"/>
        </w:numPr>
        <w:jc w:val="both"/>
        <w:rPr>
          <w:rFonts w:eastAsia="Roboto"/>
          <w:color w:val="212121"/>
          <w:highlight w:val="white"/>
        </w:rPr>
      </w:pPr>
      <w:r w:rsidRPr="006958E7">
        <w:rPr>
          <w:rFonts w:eastAsia="Roboto"/>
          <w:color w:val="212121"/>
          <w:highlight w:val="white"/>
        </w:rPr>
        <w:t xml:space="preserve">Guo </w:t>
      </w:r>
      <w:proofErr w:type="gramStart"/>
      <w:r w:rsidR="00151A01">
        <w:rPr>
          <w:rFonts w:eastAsia="Roboto"/>
          <w:color w:val="212121"/>
          <w:highlight w:val="white"/>
        </w:rPr>
        <w:t>et al.,</w:t>
      </w:r>
      <w:r w:rsidRPr="006958E7">
        <w:rPr>
          <w:rFonts w:eastAsia="Roboto"/>
          <w:color w:val="212121"/>
          <w:highlight w:val="white"/>
        </w:rPr>
        <w:t>.</w:t>
      </w:r>
      <w:proofErr w:type="gramEnd"/>
      <w:r w:rsidRPr="006958E7">
        <w:rPr>
          <w:rFonts w:eastAsia="Roboto"/>
          <w:color w:val="212121"/>
          <w:highlight w:val="white"/>
        </w:rPr>
        <w:t xml:space="preserve"> Long noncoding RNA: an emerging player in diabetes and diabetic kidney disease. Clin Sci (</w:t>
      </w:r>
      <w:proofErr w:type="spellStart"/>
      <w:r w:rsidRPr="006958E7">
        <w:rPr>
          <w:rFonts w:eastAsia="Roboto"/>
          <w:color w:val="212121"/>
          <w:highlight w:val="white"/>
        </w:rPr>
        <w:t>Lond</w:t>
      </w:r>
      <w:proofErr w:type="spellEnd"/>
      <w:r w:rsidRPr="006958E7">
        <w:rPr>
          <w:rFonts w:eastAsia="Roboto"/>
          <w:color w:val="212121"/>
          <w:highlight w:val="white"/>
        </w:rPr>
        <w:t>). 2019</w:t>
      </w:r>
      <w:r w:rsidR="00151A01">
        <w:rPr>
          <w:rFonts w:eastAsia="Roboto"/>
          <w:color w:val="212121"/>
          <w:highlight w:val="white"/>
        </w:rPr>
        <w:t>. DOI</w:t>
      </w:r>
      <w:r w:rsidRPr="006958E7">
        <w:rPr>
          <w:rFonts w:eastAsia="Roboto"/>
          <w:color w:val="212121"/>
          <w:highlight w:val="white"/>
        </w:rPr>
        <w:t xml:space="preserve">: </w:t>
      </w:r>
      <w:hyperlink r:id="rId40" w:history="1">
        <w:r w:rsidR="00151A01" w:rsidRPr="00A860A1">
          <w:rPr>
            <w:rStyle w:val="Hyperlink"/>
            <w:rFonts w:eastAsia="Roboto"/>
            <w:highlight w:val="white"/>
          </w:rPr>
          <w:t>https://doi.org/10.1042/CS20190372</w:t>
        </w:r>
      </w:hyperlink>
      <w:r w:rsidR="00151A01">
        <w:rPr>
          <w:rFonts w:eastAsia="Roboto"/>
          <w:color w:val="212121"/>
          <w:highlight w:val="white"/>
        </w:rPr>
        <w:t>.</w:t>
      </w:r>
    </w:p>
    <w:p w14:paraId="16B8DF6E" w14:textId="1ADAC9A0" w:rsidR="00650388" w:rsidRPr="00E629F1" w:rsidRDefault="00382D5C" w:rsidP="00CC5326">
      <w:pPr>
        <w:numPr>
          <w:ilvl w:val="0"/>
          <w:numId w:val="13"/>
        </w:numPr>
        <w:jc w:val="both"/>
        <w:rPr>
          <w:rFonts w:eastAsia="Roboto"/>
          <w:color w:val="212121"/>
          <w:highlight w:val="white"/>
        </w:rPr>
      </w:pPr>
      <w:proofErr w:type="spellStart"/>
      <w:r w:rsidRPr="006958E7">
        <w:rPr>
          <w:rFonts w:eastAsia="Roboto"/>
          <w:color w:val="222222"/>
          <w:highlight w:val="white"/>
        </w:rPr>
        <w:t>Katsarou</w:t>
      </w:r>
      <w:proofErr w:type="spellEnd"/>
      <w:r w:rsidR="00151A01">
        <w:rPr>
          <w:rFonts w:eastAsia="Roboto"/>
          <w:color w:val="222222"/>
          <w:highlight w:val="white"/>
        </w:rPr>
        <w:t xml:space="preserve"> et al., </w:t>
      </w:r>
      <w:r w:rsidRPr="006958E7">
        <w:rPr>
          <w:rFonts w:eastAsia="Roboto"/>
          <w:color w:val="222222"/>
          <w:highlight w:val="white"/>
        </w:rPr>
        <w:t xml:space="preserve">Type 1 diabetes mellitus. </w:t>
      </w:r>
      <w:r w:rsidRPr="006958E7">
        <w:rPr>
          <w:rFonts w:eastAsia="Roboto"/>
          <w:i/>
          <w:color w:val="222222"/>
          <w:highlight w:val="white"/>
        </w:rPr>
        <w:t>Nat Rev Dis Primers</w:t>
      </w:r>
      <w:r w:rsidRPr="006958E7">
        <w:rPr>
          <w:rFonts w:eastAsia="Roboto"/>
          <w:color w:val="222222"/>
          <w:highlight w:val="white"/>
        </w:rPr>
        <w:t xml:space="preserve"> 3, 17016 (2017). </w:t>
      </w:r>
      <w:r w:rsidR="00151A01">
        <w:rPr>
          <w:rFonts w:eastAsia="Roboto"/>
          <w:color w:val="222222"/>
          <w:highlight w:val="white"/>
        </w:rPr>
        <w:t xml:space="preserve">DOI: </w:t>
      </w:r>
      <w:hyperlink r:id="rId41" w:history="1">
        <w:r w:rsidR="00151A01" w:rsidRPr="00A860A1">
          <w:rPr>
            <w:rStyle w:val="Hyperlink"/>
            <w:rFonts w:eastAsia="Roboto"/>
            <w:highlight w:val="white"/>
          </w:rPr>
          <w:t>https://doi.org/10.1038/nrdp.2017.16</w:t>
        </w:r>
      </w:hyperlink>
    </w:p>
    <w:p w14:paraId="5675CB67" w14:textId="30AB6250" w:rsidR="00E629F1" w:rsidRPr="00151A01" w:rsidRDefault="00E629F1" w:rsidP="00CC5326">
      <w:pPr>
        <w:numPr>
          <w:ilvl w:val="0"/>
          <w:numId w:val="13"/>
        </w:numPr>
        <w:jc w:val="both"/>
        <w:rPr>
          <w:rFonts w:eastAsia="Roboto"/>
          <w:color w:val="212121"/>
          <w:highlight w:val="white"/>
        </w:rPr>
      </w:pPr>
      <w:r w:rsidRPr="00E629F1">
        <w:t>Liao</w:t>
      </w:r>
      <w:r>
        <w:t xml:space="preserve"> &amp; </w:t>
      </w:r>
      <w:r w:rsidRPr="00E629F1">
        <w:t>Wang,</w:t>
      </w:r>
      <w:r>
        <w:t xml:space="preserve"> </w:t>
      </w:r>
      <w:r w:rsidRPr="00E629F1">
        <w:t>Tcf12 balances the reconstitution and differentiation capacity of hematopoietic stem cell</w:t>
      </w:r>
      <w:r>
        <w:t xml:space="preserve">. Blood Science. </w:t>
      </w:r>
      <w:r>
        <w:t>2021</w:t>
      </w:r>
      <w:r>
        <w:t xml:space="preserve">. DOI: </w:t>
      </w:r>
      <w:hyperlink r:id="rId42" w:history="1">
        <w:r w:rsidRPr="00A860A1">
          <w:rPr>
            <w:rStyle w:val="Hyperlink"/>
            <w:highlight w:val="white"/>
          </w:rPr>
          <w:t>https://doi.org/</w:t>
        </w:r>
        <w:r w:rsidRPr="00A860A1">
          <w:rPr>
            <w:rStyle w:val="Hyperlink"/>
          </w:rPr>
          <w:t>10.1097/BS9.0000000000000059</w:t>
        </w:r>
      </w:hyperlink>
      <w:r>
        <w:rPr>
          <w:highlight w:val="white"/>
        </w:rPr>
        <w:t>.</w:t>
      </w:r>
      <w:r>
        <w:t xml:space="preserve"> </w:t>
      </w:r>
    </w:p>
    <w:p w14:paraId="0158C363" w14:textId="0F2B0D46" w:rsidR="00650388" w:rsidRPr="00151A01" w:rsidRDefault="00382D5C" w:rsidP="00CC5326">
      <w:pPr>
        <w:numPr>
          <w:ilvl w:val="0"/>
          <w:numId w:val="13"/>
        </w:numPr>
        <w:jc w:val="both"/>
        <w:rPr>
          <w:rFonts w:eastAsia="Roboto"/>
          <w:color w:val="212121"/>
          <w:highlight w:val="white"/>
        </w:rPr>
      </w:pPr>
      <w:proofErr w:type="spellStart"/>
      <w:r w:rsidRPr="00151A01">
        <w:rPr>
          <w:rFonts w:eastAsia="Roboto"/>
          <w:color w:val="212121"/>
          <w:highlight w:val="white"/>
        </w:rPr>
        <w:t>Imagawa</w:t>
      </w:r>
      <w:proofErr w:type="spellEnd"/>
      <w:r w:rsidRPr="00151A01">
        <w:rPr>
          <w:rFonts w:eastAsia="Roboto"/>
          <w:color w:val="212121"/>
          <w:highlight w:val="white"/>
        </w:rPr>
        <w:t xml:space="preserve"> </w:t>
      </w:r>
      <w:r w:rsidR="00151A01">
        <w:rPr>
          <w:rFonts w:eastAsia="Roboto"/>
          <w:color w:val="212121"/>
          <w:highlight w:val="white"/>
        </w:rPr>
        <w:t>et al.,</w:t>
      </w:r>
      <w:r w:rsidRPr="00151A01">
        <w:rPr>
          <w:rFonts w:eastAsia="Roboto"/>
          <w:color w:val="212121"/>
          <w:highlight w:val="white"/>
        </w:rPr>
        <w:t xml:space="preserve"> A proposal of three distinct subtypes of type 1 diabetes mellitus based on clinical and pathological evidence. Ann Med. 2000</w:t>
      </w:r>
      <w:r w:rsidR="00151A01">
        <w:rPr>
          <w:rFonts w:eastAsia="Roboto"/>
          <w:color w:val="212121"/>
          <w:highlight w:val="white"/>
        </w:rPr>
        <w:t>. DOI</w:t>
      </w:r>
      <w:r w:rsidRPr="00151A01">
        <w:rPr>
          <w:rFonts w:eastAsia="Roboto"/>
          <w:color w:val="212121"/>
          <w:highlight w:val="white"/>
        </w:rPr>
        <w:t xml:space="preserve">: </w:t>
      </w:r>
      <w:hyperlink r:id="rId43" w:history="1">
        <w:r w:rsidR="00151A01" w:rsidRPr="00A860A1">
          <w:rPr>
            <w:rStyle w:val="Hyperlink"/>
            <w:rFonts w:eastAsia="Roboto"/>
            <w:highlight w:val="white"/>
          </w:rPr>
          <w:t>https://doi.org/10.3109/07853890008998833</w:t>
        </w:r>
      </w:hyperlink>
      <w:r w:rsidRPr="00151A01">
        <w:rPr>
          <w:rFonts w:eastAsia="Roboto"/>
          <w:color w:val="212121"/>
          <w:highlight w:val="white"/>
        </w:rPr>
        <w:t>.</w:t>
      </w:r>
    </w:p>
    <w:p w14:paraId="454C50EE" w14:textId="6C732FE1" w:rsidR="00650388" w:rsidRPr="006958E7" w:rsidRDefault="00382D5C" w:rsidP="00CC5326">
      <w:pPr>
        <w:pStyle w:val="Heading2"/>
        <w:numPr>
          <w:ilvl w:val="0"/>
          <w:numId w:val="13"/>
        </w:numPr>
        <w:spacing w:before="0" w:after="0"/>
        <w:jc w:val="both"/>
        <w:rPr>
          <w:rFonts w:eastAsia="Roboto"/>
          <w:color w:val="212121"/>
          <w:sz w:val="22"/>
          <w:szCs w:val="22"/>
          <w:highlight w:val="white"/>
        </w:rPr>
      </w:pPr>
      <w:bookmarkStart w:id="22" w:name="_u97rakczg2ls" w:colFirst="0" w:colLast="0"/>
      <w:bookmarkEnd w:id="22"/>
      <w:r w:rsidRPr="00151A01">
        <w:rPr>
          <w:rFonts w:eastAsia="Roboto"/>
          <w:color w:val="222222"/>
          <w:sz w:val="22"/>
          <w:szCs w:val="22"/>
          <w:highlight w:val="white"/>
          <w:lang w:val="en-US"/>
        </w:rPr>
        <w:t>Mountjoy</w:t>
      </w:r>
      <w:r w:rsidR="00151A01" w:rsidRPr="00151A01">
        <w:rPr>
          <w:rFonts w:eastAsia="Roboto"/>
          <w:color w:val="222222"/>
          <w:sz w:val="22"/>
          <w:szCs w:val="22"/>
          <w:highlight w:val="white"/>
          <w:lang w:val="en-US"/>
        </w:rPr>
        <w:t xml:space="preserve"> et al.,</w:t>
      </w:r>
      <w:r w:rsidRPr="00151A01">
        <w:rPr>
          <w:rFonts w:eastAsia="Roboto"/>
          <w:color w:val="222222"/>
          <w:sz w:val="22"/>
          <w:szCs w:val="22"/>
          <w:highlight w:val="white"/>
          <w:lang w:val="en-US"/>
        </w:rPr>
        <w:t xml:space="preserve"> </w:t>
      </w:r>
      <w:r w:rsidRPr="006958E7">
        <w:rPr>
          <w:rFonts w:eastAsia="Roboto"/>
          <w:color w:val="222222"/>
          <w:sz w:val="22"/>
          <w:szCs w:val="22"/>
          <w:highlight w:val="white"/>
        </w:rPr>
        <w:t xml:space="preserve">An open approach to systematically prioritize causal variants and genes at all published human GWAS trait-associated loci. </w:t>
      </w:r>
      <w:r w:rsidRPr="006958E7">
        <w:rPr>
          <w:rFonts w:eastAsia="Roboto"/>
          <w:i/>
          <w:color w:val="222222"/>
          <w:sz w:val="22"/>
          <w:szCs w:val="22"/>
          <w:highlight w:val="white"/>
        </w:rPr>
        <w:t>Nat Gene</w:t>
      </w:r>
      <w:r w:rsidR="00151A01">
        <w:rPr>
          <w:rFonts w:eastAsia="Roboto"/>
          <w:i/>
          <w:color w:val="222222"/>
          <w:sz w:val="22"/>
          <w:szCs w:val="22"/>
          <w:highlight w:val="white"/>
        </w:rPr>
        <w:t xml:space="preserve">t. </w:t>
      </w:r>
      <w:r w:rsidRPr="006958E7">
        <w:rPr>
          <w:rFonts w:eastAsia="Roboto"/>
          <w:color w:val="222222"/>
          <w:sz w:val="22"/>
          <w:szCs w:val="22"/>
          <w:highlight w:val="white"/>
        </w:rPr>
        <w:t xml:space="preserve">2021. </w:t>
      </w:r>
      <w:r w:rsidR="00151A01">
        <w:rPr>
          <w:rFonts w:eastAsia="Roboto"/>
          <w:color w:val="222222"/>
          <w:sz w:val="22"/>
          <w:szCs w:val="22"/>
          <w:highlight w:val="white"/>
        </w:rPr>
        <w:t xml:space="preserve">DOI: </w:t>
      </w:r>
      <w:hyperlink r:id="rId44" w:history="1">
        <w:r w:rsidR="00151A01" w:rsidRPr="00A860A1">
          <w:rPr>
            <w:rStyle w:val="Hyperlink"/>
            <w:rFonts w:eastAsia="Roboto"/>
            <w:sz w:val="22"/>
            <w:szCs w:val="22"/>
            <w:highlight w:val="white"/>
          </w:rPr>
          <w:t>https://doi.org/10.1038/s41588-021-00945-5</w:t>
        </w:r>
      </w:hyperlink>
    </w:p>
    <w:p w14:paraId="1BC99B7F" w14:textId="2AC7E787" w:rsidR="00650388" w:rsidRPr="006958E7" w:rsidRDefault="00382D5C" w:rsidP="00CC5326">
      <w:pPr>
        <w:numPr>
          <w:ilvl w:val="0"/>
          <w:numId w:val="13"/>
        </w:numPr>
        <w:jc w:val="both"/>
      </w:pPr>
      <w:r w:rsidRPr="00151A01">
        <w:rPr>
          <w:rFonts w:eastAsia="Roboto"/>
          <w:color w:val="333333"/>
          <w:highlight w:val="white"/>
          <w:lang w:val="en-US"/>
        </w:rPr>
        <w:t>Mu</w:t>
      </w:r>
      <w:r w:rsidR="00151A01" w:rsidRPr="00151A01">
        <w:rPr>
          <w:rFonts w:eastAsia="Roboto"/>
          <w:color w:val="333333"/>
          <w:highlight w:val="white"/>
          <w:lang w:val="en-US"/>
        </w:rPr>
        <w:t xml:space="preserve"> et al., </w:t>
      </w:r>
      <w:r w:rsidRPr="006958E7">
        <w:rPr>
          <w:rFonts w:eastAsia="Roboto"/>
          <w:color w:val="333333"/>
          <w:highlight w:val="white"/>
        </w:rPr>
        <w:t xml:space="preserve">The impact of cell type and context-dependent regulatory variants on human immune traits. </w:t>
      </w:r>
      <w:r w:rsidRPr="006958E7">
        <w:rPr>
          <w:rFonts w:eastAsia="Roboto"/>
          <w:i/>
          <w:color w:val="333333"/>
          <w:highlight w:val="white"/>
        </w:rPr>
        <w:t>Genome Biol</w:t>
      </w:r>
      <w:r w:rsidR="00151A01">
        <w:rPr>
          <w:rFonts w:eastAsia="Roboto"/>
          <w:color w:val="333333"/>
          <w:highlight w:val="white"/>
        </w:rPr>
        <w:t xml:space="preserve">. </w:t>
      </w:r>
      <w:r w:rsidRPr="006958E7">
        <w:rPr>
          <w:rFonts w:eastAsia="Roboto"/>
          <w:color w:val="333333"/>
          <w:highlight w:val="white"/>
        </w:rPr>
        <w:t xml:space="preserve">2021. </w:t>
      </w:r>
      <w:r w:rsidR="00151A01">
        <w:rPr>
          <w:rFonts w:eastAsia="Roboto"/>
          <w:color w:val="333333"/>
          <w:highlight w:val="white"/>
        </w:rPr>
        <w:t xml:space="preserve">DOI: </w:t>
      </w:r>
      <w:hyperlink r:id="rId45" w:history="1">
        <w:r w:rsidR="00151A01" w:rsidRPr="00A860A1">
          <w:rPr>
            <w:rStyle w:val="Hyperlink"/>
            <w:rFonts w:eastAsia="Roboto"/>
            <w:highlight w:val="white"/>
          </w:rPr>
          <w:t>https://doi.org/10.1186/s13059-021-02334-x</w:t>
        </w:r>
      </w:hyperlink>
    </w:p>
    <w:p w14:paraId="205F1EB2" w14:textId="1A24B5C2" w:rsidR="00650388" w:rsidRPr="006958E7" w:rsidRDefault="00382D5C" w:rsidP="00CC5326">
      <w:pPr>
        <w:numPr>
          <w:ilvl w:val="0"/>
          <w:numId w:val="13"/>
        </w:numPr>
        <w:jc w:val="both"/>
        <w:rPr>
          <w:rFonts w:eastAsia="Roboto"/>
          <w:color w:val="333333"/>
          <w:highlight w:val="white"/>
        </w:rPr>
      </w:pPr>
      <w:r w:rsidRPr="006958E7">
        <w:rPr>
          <w:rFonts w:eastAsia="Roboto"/>
          <w:color w:val="212121"/>
          <w:highlight w:val="white"/>
        </w:rPr>
        <w:t xml:space="preserve">Pierce </w:t>
      </w:r>
      <w:r w:rsidR="00151A01">
        <w:rPr>
          <w:rFonts w:eastAsia="Roboto"/>
          <w:color w:val="212121"/>
          <w:highlight w:val="white"/>
        </w:rPr>
        <w:t>et al.,</w:t>
      </w:r>
      <w:r w:rsidRPr="006958E7">
        <w:rPr>
          <w:rFonts w:eastAsia="Roboto"/>
          <w:color w:val="212121"/>
          <w:highlight w:val="white"/>
        </w:rPr>
        <w:t xml:space="preserve"> Post-GWAS knowledge gap: the how, where, and when. NPJ </w:t>
      </w:r>
      <w:proofErr w:type="spellStart"/>
      <w:r w:rsidRPr="006958E7">
        <w:rPr>
          <w:rFonts w:eastAsia="Roboto"/>
          <w:color w:val="212121"/>
          <w:highlight w:val="white"/>
        </w:rPr>
        <w:t>Parkinsons</w:t>
      </w:r>
      <w:proofErr w:type="spellEnd"/>
      <w:r w:rsidRPr="006958E7">
        <w:rPr>
          <w:rFonts w:eastAsia="Roboto"/>
          <w:color w:val="212121"/>
          <w:highlight w:val="white"/>
        </w:rPr>
        <w:t xml:space="preserve"> Dis. 2020. </w:t>
      </w:r>
      <w:r w:rsidR="00151A01">
        <w:rPr>
          <w:rFonts w:eastAsia="Roboto"/>
          <w:color w:val="212121"/>
          <w:highlight w:val="white"/>
        </w:rPr>
        <w:t>DOI</w:t>
      </w:r>
      <w:r w:rsidRPr="006958E7">
        <w:rPr>
          <w:rFonts w:eastAsia="Roboto"/>
          <w:color w:val="212121"/>
          <w:highlight w:val="white"/>
        </w:rPr>
        <w:t xml:space="preserve">: </w:t>
      </w:r>
      <w:hyperlink r:id="rId46" w:history="1">
        <w:r w:rsidR="00151A01" w:rsidRPr="00A860A1">
          <w:rPr>
            <w:rStyle w:val="Hyperlink"/>
            <w:rFonts w:eastAsia="Roboto"/>
            <w:highlight w:val="white"/>
          </w:rPr>
          <w:t>https://doi.org/10.1038/s41531-020-00125-y</w:t>
        </w:r>
      </w:hyperlink>
      <w:r w:rsidR="00151A01">
        <w:rPr>
          <w:rFonts w:eastAsia="Roboto"/>
          <w:color w:val="212121"/>
          <w:highlight w:val="white"/>
        </w:rPr>
        <w:t xml:space="preserve">. </w:t>
      </w:r>
    </w:p>
    <w:p w14:paraId="7C29580B" w14:textId="476660DF" w:rsidR="00650388" w:rsidRPr="006958E7" w:rsidRDefault="00382D5C" w:rsidP="00CC5326">
      <w:pPr>
        <w:numPr>
          <w:ilvl w:val="0"/>
          <w:numId w:val="13"/>
        </w:numPr>
        <w:jc w:val="both"/>
        <w:rPr>
          <w:rFonts w:eastAsia="Roboto"/>
          <w:color w:val="333333"/>
          <w:highlight w:val="white"/>
        </w:rPr>
      </w:pPr>
      <w:proofErr w:type="spellStart"/>
      <w:r w:rsidRPr="006958E7">
        <w:rPr>
          <w:rFonts w:eastAsia="Roboto"/>
          <w:color w:val="212121"/>
          <w:highlight w:val="white"/>
        </w:rPr>
        <w:t>Plasek</w:t>
      </w:r>
      <w:proofErr w:type="spellEnd"/>
      <w:r w:rsidRPr="006958E7">
        <w:rPr>
          <w:rFonts w:eastAsia="Roboto"/>
          <w:color w:val="212121"/>
          <w:highlight w:val="white"/>
        </w:rPr>
        <w:t xml:space="preserve"> </w:t>
      </w:r>
      <w:r w:rsidR="00151A01">
        <w:rPr>
          <w:rFonts w:eastAsia="Roboto"/>
          <w:color w:val="212121"/>
          <w:highlight w:val="white"/>
        </w:rPr>
        <w:t xml:space="preserve">&amp; </w:t>
      </w:r>
      <w:proofErr w:type="spellStart"/>
      <w:proofErr w:type="gramStart"/>
      <w:r w:rsidRPr="006958E7">
        <w:rPr>
          <w:rFonts w:eastAsia="Roboto"/>
          <w:color w:val="212121"/>
          <w:highlight w:val="white"/>
        </w:rPr>
        <w:t>Valadkhan</w:t>
      </w:r>
      <w:proofErr w:type="spellEnd"/>
      <w:r w:rsidR="00151A01">
        <w:rPr>
          <w:rFonts w:eastAsia="Roboto"/>
          <w:color w:val="212121"/>
          <w:highlight w:val="white"/>
        </w:rPr>
        <w:t xml:space="preserve">, </w:t>
      </w:r>
      <w:r w:rsidRPr="006958E7">
        <w:rPr>
          <w:rFonts w:eastAsia="Roboto"/>
          <w:color w:val="212121"/>
          <w:highlight w:val="white"/>
        </w:rPr>
        <w:t xml:space="preserve"> </w:t>
      </w:r>
      <w:proofErr w:type="spellStart"/>
      <w:r w:rsidRPr="006958E7">
        <w:rPr>
          <w:rFonts w:eastAsia="Roboto"/>
          <w:color w:val="212121"/>
          <w:highlight w:val="white"/>
        </w:rPr>
        <w:t>lncRNAs</w:t>
      </w:r>
      <w:proofErr w:type="spellEnd"/>
      <w:proofErr w:type="gramEnd"/>
      <w:r w:rsidRPr="006958E7">
        <w:rPr>
          <w:rFonts w:eastAsia="Roboto"/>
          <w:color w:val="212121"/>
          <w:highlight w:val="white"/>
        </w:rPr>
        <w:t xml:space="preserve"> in T lymphocytes: RNA regulation at the heart of the immune response. Am J </w:t>
      </w:r>
      <w:proofErr w:type="spellStart"/>
      <w:r w:rsidRPr="006958E7">
        <w:rPr>
          <w:rFonts w:eastAsia="Roboto"/>
          <w:color w:val="212121"/>
          <w:highlight w:val="white"/>
        </w:rPr>
        <w:t>Physiol</w:t>
      </w:r>
      <w:proofErr w:type="spellEnd"/>
      <w:r w:rsidRPr="006958E7">
        <w:rPr>
          <w:rFonts w:eastAsia="Roboto"/>
          <w:color w:val="212121"/>
          <w:highlight w:val="white"/>
        </w:rPr>
        <w:t xml:space="preserve"> Cell Physiol. 2021 </w:t>
      </w:r>
      <w:r w:rsidR="00151A01">
        <w:rPr>
          <w:rFonts w:eastAsia="Roboto"/>
          <w:color w:val="212121"/>
          <w:highlight w:val="white"/>
        </w:rPr>
        <w:t>DOI</w:t>
      </w:r>
      <w:r w:rsidRPr="006958E7">
        <w:rPr>
          <w:rFonts w:eastAsia="Roboto"/>
          <w:color w:val="212121"/>
          <w:highlight w:val="white"/>
        </w:rPr>
        <w:t xml:space="preserve">: </w:t>
      </w:r>
      <w:hyperlink r:id="rId47" w:history="1">
        <w:r w:rsidR="00151A01" w:rsidRPr="00A860A1">
          <w:rPr>
            <w:rStyle w:val="Hyperlink"/>
            <w:rFonts w:eastAsia="Roboto"/>
            <w:highlight w:val="white"/>
          </w:rPr>
          <w:t>https://doi.org/10.1152/ajpcell.00069.2020</w:t>
        </w:r>
      </w:hyperlink>
      <w:r w:rsidRPr="006958E7">
        <w:rPr>
          <w:rFonts w:eastAsia="Roboto"/>
          <w:color w:val="212121"/>
          <w:highlight w:val="white"/>
        </w:rPr>
        <w:t xml:space="preserve">. </w:t>
      </w:r>
    </w:p>
    <w:p w14:paraId="67ACB8C9" w14:textId="1437CD62" w:rsidR="00CE7723" w:rsidRPr="00CE7723" w:rsidRDefault="00382D5C" w:rsidP="00CC5326">
      <w:pPr>
        <w:numPr>
          <w:ilvl w:val="0"/>
          <w:numId w:val="13"/>
        </w:numPr>
        <w:jc w:val="both"/>
        <w:rPr>
          <w:rFonts w:eastAsia="Roboto"/>
          <w:color w:val="212121"/>
          <w:highlight w:val="white"/>
        </w:rPr>
      </w:pPr>
      <w:r w:rsidRPr="006958E7">
        <w:rPr>
          <w:rFonts w:eastAsia="Roboto"/>
          <w:color w:val="212121"/>
          <w:highlight w:val="white"/>
        </w:rPr>
        <w:t>Roy S, Awasthi A. Emerging roles of noncoding RNAs in T cell differentiation and functions in autoimmune diseases. Int Rev Immunol. 2019</w:t>
      </w:r>
      <w:r w:rsidR="00CE7723">
        <w:rPr>
          <w:rFonts w:eastAsia="Roboto"/>
          <w:color w:val="212121"/>
          <w:highlight w:val="white"/>
        </w:rPr>
        <w:t>. DOI</w:t>
      </w:r>
      <w:r w:rsidRPr="006958E7">
        <w:rPr>
          <w:rFonts w:eastAsia="Roboto"/>
          <w:color w:val="212121"/>
          <w:highlight w:val="white"/>
        </w:rPr>
        <w:t xml:space="preserve">: </w:t>
      </w:r>
      <w:hyperlink r:id="rId48" w:history="1">
        <w:r w:rsidR="00CE7723" w:rsidRPr="00A860A1">
          <w:rPr>
            <w:rStyle w:val="Hyperlink"/>
            <w:rFonts w:eastAsia="Roboto"/>
            <w:highlight w:val="white"/>
          </w:rPr>
          <w:t>https://doi.org/10.1080/08830185.2019.1648454</w:t>
        </w:r>
      </w:hyperlink>
      <w:r w:rsidRPr="006958E7">
        <w:rPr>
          <w:rFonts w:eastAsia="Roboto"/>
          <w:color w:val="212121"/>
          <w:highlight w:val="white"/>
        </w:rPr>
        <w:t>.</w:t>
      </w:r>
    </w:p>
    <w:p w14:paraId="479E0F15" w14:textId="3BCEDC3A" w:rsidR="00650388" w:rsidRPr="006958E7" w:rsidRDefault="00382D5C" w:rsidP="00CC5326">
      <w:pPr>
        <w:numPr>
          <w:ilvl w:val="0"/>
          <w:numId w:val="13"/>
        </w:numPr>
        <w:jc w:val="both"/>
        <w:rPr>
          <w:rFonts w:eastAsia="Roboto"/>
          <w:color w:val="333333"/>
          <w:highlight w:val="white"/>
        </w:rPr>
      </w:pPr>
      <w:proofErr w:type="spellStart"/>
      <w:r w:rsidRPr="006958E7">
        <w:rPr>
          <w:rFonts w:eastAsia="Roboto"/>
          <w:color w:val="212121"/>
          <w:highlight w:val="white"/>
        </w:rPr>
        <w:t>Sakaue</w:t>
      </w:r>
      <w:proofErr w:type="spellEnd"/>
      <w:r w:rsidRPr="006958E7">
        <w:rPr>
          <w:rFonts w:eastAsia="Roboto"/>
          <w:color w:val="212121"/>
          <w:highlight w:val="white"/>
        </w:rPr>
        <w:t xml:space="preserve"> </w:t>
      </w:r>
      <w:r w:rsidR="00CE7723">
        <w:rPr>
          <w:rFonts w:eastAsia="Roboto"/>
          <w:color w:val="212121"/>
          <w:highlight w:val="white"/>
        </w:rPr>
        <w:t>et al.,</w:t>
      </w:r>
      <w:r w:rsidRPr="006958E7">
        <w:rPr>
          <w:rFonts w:eastAsia="Roboto"/>
          <w:color w:val="212121"/>
          <w:highlight w:val="white"/>
        </w:rPr>
        <w:t xml:space="preserve"> A cross-population atlas of genetic associations for 220 human phenotypes. Nat Genet. 2021</w:t>
      </w:r>
      <w:r w:rsidR="00CE7723">
        <w:rPr>
          <w:rFonts w:eastAsia="Roboto"/>
          <w:color w:val="212121"/>
          <w:highlight w:val="white"/>
        </w:rPr>
        <w:t>. DOI</w:t>
      </w:r>
      <w:r w:rsidRPr="006958E7">
        <w:rPr>
          <w:rFonts w:eastAsia="Roboto"/>
          <w:color w:val="212121"/>
          <w:highlight w:val="white"/>
        </w:rPr>
        <w:t xml:space="preserve">: </w:t>
      </w:r>
      <w:hyperlink r:id="rId49" w:history="1">
        <w:r w:rsidR="00CE7723" w:rsidRPr="00A860A1">
          <w:rPr>
            <w:rStyle w:val="Hyperlink"/>
            <w:rFonts w:eastAsia="Roboto"/>
            <w:highlight w:val="white"/>
          </w:rPr>
          <w:t>https://doi.org/10.1038/s41588-021-00931-x</w:t>
        </w:r>
      </w:hyperlink>
      <w:r w:rsidRPr="006958E7">
        <w:rPr>
          <w:rFonts w:eastAsia="Roboto"/>
          <w:color w:val="212121"/>
          <w:highlight w:val="white"/>
        </w:rPr>
        <w:t>.</w:t>
      </w:r>
    </w:p>
    <w:p w14:paraId="15B57AA3" w14:textId="7BBC7D74" w:rsidR="00650388" w:rsidRPr="006958E7" w:rsidRDefault="00382D5C" w:rsidP="00CC5326">
      <w:pPr>
        <w:numPr>
          <w:ilvl w:val="0"/>
          <w:numId w:val="13"/>
        </w:numPr>
        <w:jc w:val="both"/>
      </w:pPr>
      <w:proofErr w:type="spellStart"/>
      <w:r w:rsidRPr="006958E7">
        <w:rPr>
          <w:rFonts w:eastAsia="Roboto"/>
          <w:color w:val="212121"/>
          <w:highlight w:val="white"/>
        </w:rPr>
        <w:t>Schmiedel</w:t>
      </w:r>
      <w:proofErr w:type="spellEnd"/>
      <w:r w:rsidR="00CE7723">
        <w:rPr>
          <w:rFonts w:eastAsia="Roboto"/>
          <w:color w:val="212121"/>
          <w:highlight w:val="white"/>
        </w:rPr>
        <w:t xml:space="preserve"> et al., </w:t>
      </w:r>
      <w:r w:rsidRPr="006958E7">
        <w:rPr>
          <w:rFonts w:eastAsia="Roboto"/>
          <w:color w:val="212121"/>
          <w:highlight w:val="white"/>
        </w:rPr>
        <w:t xml:space="preserve">Impact of Genetic Polymorphisms on Human Immune Cell Gene Expression. Cell. 2018 </w:t>
      </w:r>
      <w:r w:rsidR="00CE7723">
        <w:rPr>
          <w:rFonts w:eastAsia="Roboto"/>
          <w:color w:val="212121"/>
          <w:highlight w:val="white"/>
        </w:rPr>
        <w:t>DOI</w:t>
      </w:r>
      <w:r w:rsidRPr="006958E7">
        <w:rPr>
          <w:rFonts w:eastAsia="Roboto"/>
          <w:color w:val="212121"/>
          <w:highlight w:val="white"/>
        </w:rPr>
        <w:t xml:space="preserve">: </w:t>
      </w:r>
      <w:hyperlink r:id="rId50" w:history="1">
        <w:r w:rsidR="00CE7723" w:rsidRPr="00A860A1">
          <w:rPr>
            <w:rStyle w:val="Hyperlink"/>
            <w:rFonts w:eastAsia="Roboto"/>
            <w:highlight w:val="white"/>
          </w:rPr>
          <w:t>https://doi.org/10.1016/j.cell.2018.10.022</w:t>
        </w:r>
      </w:hyperlink>
      <w:r w:rsidRPr="006958E7">
        <w:rPr>
          <w:rFonts w:eastAsia="Roboto"/>
          <w:color w:val="212121"/>
          <w:highlight w:val="white"/>
        </w:rPr>
        <w:t>..</w:t>
      </w:r>
    </w:p>
    <w:p w14:paraId="6E2E892B" w14:textId="62603421" w:rsidR="00650388" w:rsidRDefault="00382D5C" w:rsidP="00CC5326">
      <w:pPr>
        <w:numPr>
          <w:ilvl w:val="0"/>
          <w:numId w:val="13"/>
        </w:numPr>
        <w:jc w:val="both"/>
        <w:rPr>
          <w:rFonts w:eastAsia="Roboto"/>
          <w:color w:val="212121"/>
          <w:highlight w:val="white"/>
          <w:lang w:val="es-MX"/>
        </w:rPr>
      </w:pPr>
      <w:r w:rsidRPr="006958E7">
        <w:rPr>
          <w:rFonts w:eastAsia="Roboto"/>
          <w:color w:val="212121"/>
          <w:highlight w:val="white"/>
        </w:rPr>
        <w:t>Skyler</w:t>
      </w:r>
      <w:r w:rsidR="00CE7723">
        <w:rPr>
          <w:rFonts w:eastAsia="Roboto"/>
          <w:color w:val="212121"/>
          <w:highlight w:val="white"/>
        </w:rPr>
        <w:t>,</w:t>
      </w:r>
      <w:r w:rsidRPr="006958E7">
        <w:rPr>
          <w:rFonts w:eastAsia="Roboto"/>
          <w:color w:val="212121"/>
          <w:highlight w:val="white"/>
        </w:rPr>
        <w:t xml:space="preserve"> </w:t>
      </w:r>
      <w:proofErr w:type="gramStart"/>
      <w:r w:rsidRPr="006958E7">
        <w:rPr>
          <w:rFonts w:eastAsia="Roboto"/>
          <w:color w:val="212121"/>
          <w:highlight w:val="white"/>
        </w:rPr>
        <w:t>Characterizing</w:t>
      </w:r>
      <w:r w:rsidR="00CE7723">
        <w:rPr>
          <w:rFonts w:eastAsia="Roboto"/>
          <w:color w:val="212121"/>
          <w:highlight w:val="white"/>
        </w:rPr>
        <w:t xml:space="preserve"> </w:t>
      </w:r>
      <w:r w:rsidRPr="006958E7">
        <w:rPr>
          <w:rFonts w:eastAsia="Roboto"/>
          <w:color w:val="212121"/>
          <w:highlight w:val="white"/>
        </w:rPr>
        <w:t xml:space="preserve"> subgroups</w:t>
      </w:r>
      <w:proofErr w:type="gramEnd"/>
      <w:r w:rsidRPr="006958E7">
        <w:rPr>
          <w:rFonts w:eastAsia="Roboto"/>
          <w:color w:val="212121"/>
          <w:highlight w:val="white"/>
        </w:rPr>
        <w:t xml:space="preserve"> of type 1 diabetes. </w:t>
      </w:r>
      <w:r w:rsidRPr="00CE7723">
        <w:rPr>
          <w:rFonts w:eastAsia="Roboto"/>
          <w:color w:val="212121"/>
          <w:highlight w:val="white"/>
          <w:lang w:val="es-MX"/>
        </w:rPr>
        <w:t>Diabetes. 2014</w:t>
      </w:r>
      <w:r w:rsidR="00CE7723" w:rsidRPr="00CE7723">
        <w:rPr>
          <w:rFonts w:eastAsia="Roboto"/>
          <w:color w:val="212121"/>
          <w:highlight w:val="white"/>
          <w:lang w:val="es-MX"/>
        </w:rPr>
        <w:t>. DOI</w:t>
      </w:r>
      <w:r w:rsidRPr="00CE7723">
        <w:rPr>
          <w:rFonts w:eastAsia="Roboto"/>
          <w:color w:val="212121"/>
          <w:highlight w:val="white"/>
          <w:lang w:val="es-MX"/>
        </w:rPr>
        <w:t xml:space="preserve">: </w:t>
      </w:r>
      <w:hyperlink r:id="rId51" w:history="1">
        <w:r w:rsidR="00CE7723" w:rsidRPr="00CE7723">
          <w:rPr>
            <w:rStyle w:val="Hyperlink"/>
            <w:rFonts w:eastAsia="Roboto"/>
            <w:highlight w:val="white"/>
            <w:lang w:val="es-MX"/>
          </w:rPr>
          <w:t>https://doi.org/10.2337/db14-1160</w:t>
        </w:r>
      </w:hyperlink>
      <w:r w:rsidRPr="00CE7723">
        <w:rPr>
          <w:rFonts w:eastAsia="Roboto"/>
          <w:color w:val="212121"/>
          <w:highlight w:val="white"/>
          <w:lang w:val="es-MX"/>
        </w:rPr>
        <w:t>.</w:t>
      </w:r>
    </w:p>
    <w:p w14:paraId="1FBCC988" w14:textId="5F019B92" w:rsidR="00E629F1" w:rsidRPr="00E629F1" w:rsidRDefault="00E629F1" w:rsidP="00CC5326">
      <w:pPr>
        <w:numPr>
          <w:ilvl w:val="0"/>
          <w:numId w:val="13"/>
        </w:numPr>
        <w:jc w:val="both"/>
        <w:rPr>
          <w:rFonts w:eastAsia="Roboto"/>
          <w:color w:val="212121"/>
          <w:highlight w:val="white"/>
          <w:lang w:val="en-US"/>
        </w:rPr>
      </w:pPr>
      <w:proofErr w:type="spellStart"/>
      <w:r w:rsidRPr="00E629F1">
        <w:rPr>
          <w:rFonts w:eastAsia="Roboto"/>
          <w:color w:val="212121"/>
          <w:lang w:val="en-US"/>
        </w:rPr>
        <w:t>Statello</w:t>
      </w:r>
      <w:proofErr w:type="spellEnd"/>
      <w:r w:rsidRPr="00E629F1">
        <w:rPr>
          <w:rFonts w:eastAsia="Roboto"/>
          <w:color w:val="212121"/>
          <w:lang w:val="en-US"/>
        </w:rPr>
        <w:t xml:space="preserve"> </w:t>
      </w:r>
      <w:r>
        <w:rPr>
          <w:rFonts w:eastAsia="Roboto"/>
          <w:color w:val="212121"/>
          <w:lang w:val="en-US"/>
        </w:rPr>
        <w:t>et al.,</w:t>
      </w:r>
      <w:r w:rsidRPr="00E629F1">
        <w:rPr>
          <w:rFonts w:eastAsia="Roboto"/>
          <w:color w:val="212121"/>
          <w:lang w:val="en-US"/>
        </w:rPr>
        <w:t xml:space="preserve"> Gene regulation by long non-coding RNAs and its biological functions. Nat Rev Mol Cell Biol. 2021. </w:t>
      </w:r>
      <w:r>
        <w:rPr>
          <w:rFonts w:eastAsia="Roboto"/>
          <w:color w:val="212121"/>
          <w:lang w:val="en-US"/>
        </w:rPr>
        <w:t>DOI</w:t>
      </w:r>
      <w:r w:rsidRPr="00E629F1">
        <w:rPr>
          <w:rFonts w:eastAsia="Roboto"/>
          <w:color w:val="212121"/>
          <w:lang w:val="en-US"/>
        </w:rPr>
        <w:t xml:space="preserve">: </w:t>
      </w:r>
      <w:hyperlink r:id="rId52" w:history="1">
        <w:r w:rsidRPr="00A860A1">
          <w:rPr>
            <w:rStyle w:val="Hyperlink"/>
            <w:rFonts w:eastAsia="Roboto"/>
            <w:highlight w:val="white"/>
            <w:lang w:val="en-US"/>
          </w:rPr>
          <w:t>https://doi.org/</w:t>
        </w:r>
        <w:r w:rsidRPr="00A860A1">
          <w:rPr>
            <w:rStyle w:val="Hyperlink"/>
            <w:rFonts w:eastAsia="Roboto"/>
            <w:lang w:val="en-US"/>
          </w:rPr>
          <w:t>10.1038/s41580-020-00315-9</w:t>
        </w:r>
      </w:hyperlink>
      <w:r>
        <w:rPr>
          <w:rFonts w:eastAsia="Roboto"/>
          <w:color w:val="212121"/>
          <w:highlight w:val="white"/>
          <w:lang w:val="en-US"/>
        </w:rPr>
        <w:t>.</w:t>
      </w:r>
      <w:r>
        <w:rPr>
          <w:rFonts w:eastAsia="Roboto"/>
          <w:color w:val="212121"/>
          <w:lang w:val="en-US"/>
        </w:rPr>
        <w:t xml:space="preserve"> </w:t>
      </w:r>
    </w:p>
    <w:p w14:paraId="419D4C97" w14:textId="46870962" w:rsidR="00E629F1" w:rsidRPr="00E629F1" w:rsidRDefault="00E629F1" w:rsidP="00CC5326">
      <w:pPr>
        <w:numPr>
          <w:ilvl w:val="0"/>
          <w:numId w:val="13"/>
        </w:numPr>
        <w:jc w:val="both"/>
        <w:rPr>
          <w:rFonts w:eastAsia="Roboto"/>
          <w:color w:val="212121"/>
          <w:highlight w:val="white"/>
          <w:lang w:val="en-US"/>
        </w:rPr>
      </w:pPr>
      <w:r w:rsidRPr="00E629F1">
        <w:rPr>
          <w:rFonts w:eastAsia="Roboto"/>
          <w:color w:val="212121"/>
          <w:lang w:val="en-US"/>
        </w:rPr>
        <w:t>Tanaka</w:t>
      </w:r>
      <w:r>
        <w:rPr>
          <w:rFonts w:eastAsia="Roboto"/>
          <w:color w:val="212121"/>
          <w:lang w:val="en-US"/>
        </w:rPr>
        <w:t xml:space="preserve"> et al., </w:t>
      </w:r>
      <w:r w:rsidRPr="00E629F1">
        <w:rPr>
          <w:rFonts w:eastAsia="Roboto"/>
          <w:color w:val="212121"/>
          <w:lang w:val="en-US"/>
        </w:rPr>
        <w:t>Sox12 promotes T reg differentiation in the periphery during colitis. J Exp Med. 201</w:t>
      </w:r>
      <w:r>
        <w:rPr>
          <w:rFonts w:eastAsia="Roboto"/>
          <w:color w:val="212121"/>
          <w:lang w:val="en-US"/>
        </w:rPr>
        <w:t>8. DOI</w:t>
      </w:r>
      <w:r w:rsidRPr="00E629F1">
        <w:rPr>
          <w:rFonts w:eastAsia="Roboto"/>
          <w:color w:val="212121"/>
          <w:lang w:val="en-US"/>
        </w:rPr>
        <w:t xml:space="preserve">: </w:t>
      </w:r>
      <w:hyperlink r:id="rId53" w:history="1">
        <w:r w:rsidRPr="00A860A1">
          <w:rPr>
            <w:rStyle w:val="Hyperlink"/>
            <w:rFonts w:eastAsia="Roboto"/>
            <w:highlight w:val="white"/>
            <w:lang w:val="en-US"/>
          </w:rPr>
          <w:t>https://doi.org/</w:t>
        </w:r>
        <w:r w:rsidRPr="00A860A1">
          <w:rPr>
            <w:rStyle w:val="Hyperlink"/>
            <w:rFonts w:eastAsia="Roboto"/>
            <w:lang w:val="en-US"/>
          </w:rPr>
          <w:t>10.1084/jem.20172082</w:t>
        </w:r>
      </w:hyperlink>
      <w:r w:rsidRPr="00E629F1">
        <w:rPr>
          <w:rFonts w:eastAsia="Roboto"/>
          <w:color w:val="212121"/>
          <w:lang w:val="en-US"/>
        </w:rPr>
        <w:t>.</w:t>
      </w:r>
    </w:p>
    <w:p w14:paraId="0A511B2E" w14:textId="7584D5A9" w:rsidR="00650388" w:rsidRPr="006958E7" w:rsidRDefault="00382D5C" w:rsidP="00CC5326">
      <w:pPr>
        <w:numPr>
          <w:ilvl w:val="0"/>
          <w:numId w:val="13"/>
        </w:numPr>
        <w:jc w:val="both"/>
        <w:rPr>
          <w:rFonts w:eastAsia="Roboto"/>
          <w:color w:val="212121"/>
          <w:highlight w:val="white"/>
        </w:rPr>
      </w:pPr>
      <w:proofErr w:type="spellStart"/>
      <w:r w:rsidRPr="00CE7723">
        <w:rPr>
          <w:rFonts w:eastAsia="Roboto"/>
          <w:color w:val="212121"/>
          <w:highlight w:val="white"/>
          <w:lang w:val="en-US"/>
        </w:rPr>
        <w:t>Teimuri</w:t>
      </w:r>
      <w:proofErr w:type="spellEnd"/>
      <w:r w:rsidRPr="00CE7723">
        <w:rPr>
          <w:rFonts w:eastAsia="Roboto"/>
          <w:color w:val="212121"/>
          <w:highlight w:val="white"/>
          <w:lang w:val="en-US"/>
        </w:rPr>
        <w:t xml:space="preserve"> </w:t>
      </w:r>
      <w:r w:rsidR="00CE7723" w:rsidRPr="00CE7723">
        <w:rPr>
          <w:rFonts w:eastAsia="Roboto"/>
          <w:color w:val="212121"/>
          <w:highlight w:val="white"/>
          <w:lang w:val="en-US"/>
        </w:rPr>
        <w:t>et al.,</w:t>
      </w:r>
      <w:r w:rsidRPr="00CE7723">
        <w:rPr>
          <w:rFonts w:eastAsia="Roboto"/>
          <w:color w:val="212121"/>
          <w:highlight w:val="white"/>
          <w:lang w:val="en-US"/>
        </w:rPr>
        <w:t xml:space="preserve"> </w:t>
      </w:r>
      <w:r w:rsidRPr="006958E7">
        <w:rPr>
          <w:rFonts w:eastAsia="Roboto"/>
          <w:color w:val="212121"/>
          <w:highlight w:val="white"/>
        </w:rPr>
        <w:t xml:space="preserve">Integrative Analysis of </w:t>
      </w:r>
      <w:proofErr w:type="spellStart"/>
      <w:r w:rsidRPr="006958E7">
        <w:rPr>
          <w:rFonts w:eastAsia="Roboto"/>
          <w:color w:val="212121"/>
          <w:highlight w:val="white"/>
        </w:rPr>
        <w:t>lncRNAs</w:t>
      </w:r>
      <w:proofErr w:type="spellEnd"/>
      <w:r w:rsidRPr="006958E7">
        <w:rPr>
          <w:rFonts w:eastAsia="Roboto"/>
          <w:color w:val="212121"/>
          <w:highlight w:val="white"/>
        </w:rPr>
        <w:t xml:space="preserve"> in Th17 Cell Lineage to Discover New Potential Biomarkers and Therapeutic Targets in Autoimmune Diseases. Mol </w:t>
      </w:r>
      <w:proofErr w:type="spellStart"/>
      <w:r w:rsidRPr="006958E7">
        <w:rPr>
          <w:rFonts w:eastAsia="Roboto"/>
          <w:color w:val="212121"/>
          <w:highlight w:val="white"/>
        </w:rPr>
        <w:t>Ther</w:t>
      </w:r>
      <w:proofErr w:type="spellEnd"/>
      <w:r w:rsidRPr="006958E7">
        <w:rPr>
          <w:rFonts w:eastAsia="Roboto"/>
          <w:color w:val="212121"/>
          <w:highlight w:val="white"/>
        </w:rPr>
        <w:t xml:space="preserve"> Nucleic Acids. 2018</w:t>
      </w:r>
      <w:r w:rsidR="00CE7723">
        <w:rPr>
          <w:rFonts w:eastAsia="Roboto"/>
          <w:color w:val="212121"/>
          <w:highlight w:val="white"/>
        </w:rPr>
        <w:t>. DOI</w:t>
      </w:r>
      <w:r w:rsidRPr="006958E7">
        <w:rPr>
          <w:rFonts w:eastAsia="Roboto"/>
          <w:color w:val="212121"/>
          <w:highlight w:val="white"/>
        </w:rPr>
        <w:t>:</w:t>
      </w:r>
      <w:r w:rsidR="00CE7723">
        <w:rPr>
          <w:rFonts w:eastAsia="Roboto"/>
          <w:color w:val="212121"/>
          <w:highlight w:val="white"/>
        </w:rPr>
        <w:t xml:space="preserve"> </w:t>
      </w:r>
      <w:hyperlink r:id="rId54" w:history="1">
        <w:r w:rsidR="00CE7723" w:rsidRPr="00A860A1">
          <w:rPr>
            <w:rStyle w:val="Hyperlink"/>
            <w:rFonts w:eastAsia="Roboto"/>
            <w:highlight w:val="white"/>
          </w:rPr>
          <w:t>https://doi.org/10.1016/j.omtn.2018.05.022</w:t>
        </w:r>
      </w:hyperlink>
      <w:r w:rsidRPr="006958E7">
        <w:rPr>
          <w:rFonts w:eastAsia="Roboto"/>
          <w:color w:val="212121"/>
          <w:highlight w:val="white"/>
        </w:rPr>
        <w:t>.</w:t>
      </w:r>
    </w:p>
    <w:p w14:paraId="648C5E32" w14:textId="2844B02A" w:rsidR="00650388" w:rsidRPr="006958E7" w:rsidRDefault="00382D5C" w:rsidP="00CC5326">
      <w:pPr>
        <w:numPr>
          <w:ilvl w:val="0"/>
          <w:numId w:val="13"/>
        </w:numPr>
        <w:jc w:val="both"/>
      </w:pPr>
      <w:r w:rsidRPr="006958E7">
        <w:rPr>
          <w:rFonts w:eastAsia="Roboto"/>
          <w:color w:val="212121"/>
          <w:highlight w:val="white"/>
        </w:rPr>
        <w:t>Wallace</w:t>
      </w:r>
      <w:r w:rsidR="00CE7723">
        <w:rPr>
          <w:rFonts w:eastAsia="Roboto"/>
          <w:color w:val="212121"/>
          <w:highlight w:val="white"/>
        </w:rPr>
        <w:t>,</w:t>
      </w:r>
      <w:r w:rsidRPr="006958E7">
        <w:rPr>
          <w:rFonts w:eastAsia="Roboto"/>
          <w:color w:val="212121"/>
          <w:highlight w:val="white"/>
        </w:rPr>
        <w:t xml:space="preserve"> A more accurate method for </w:t>
      </w:r>
      <w:proofErr w:type="spellStart"/>
      <w:r w:rsidRPr="006958E7">
        <w:rPr>
          <w:rFonts w:eastAsia="Roboto"/>
          <w:color w:val="212121"/>
          <w:highlight w:val="white"/>
        </w:rPr>
        <w:t>colocalisation</w:t>
      </w:r>
      <w:proofErr w:type="spellEnd"/>
      <w:r w:rsidRPr="006958E7">
        <w:rPr>
          <w:rFonts w:eastAsia="Roboto"/>
          <w:color w:val="212121"/>
          <w:highlight w:val="white"/>
        </w:rPr>
        <w:t xml:space="preserve"> analysis allowing for multiple causal variants. </w:t>
      </w:r>
      <w:proofErr w:type="spellStart"/>
      <w:r w:rsidRPr="006958E7">
        <w:rPr>
          <w:rFonts w:eastAsia="Roboto"/>
          <w:color w:val="212121"/>
          <w:highlight w:val="white"/>
        </w:rPr>
        <w:t>PLoS</w:t>
      </w:r>
      <w:proofErr w:type="spellEnd"/>
      <w:r w:rsidRPr="006958E7">
        <w:rPr>
          <w:rFonts w:eastAsia="Roboto"/>
          <w:color w:val="212121"/>
          <w:highlight w:val="white"/>
        </w:rPr>
        <w:t xml:space="preserve"> Genet. 2021. </w:t>
      </w:r>
      <w:r w:rsidR="00CE7723">
        <w:rPr>
          <w:rFonts w:eastAsia="Roboto"/>
          <w:color w:val="212121"/>
          <w:highlight w:val="white"/>
        </w:rPr>
        <w:t>DOI</w:t>
      </w:r>
      <w:r w:rsidRPr="006958E7">
        <w:rPr>
          <w:rFonts w:eastAsia="Roboto"/>
          <w:color w:val="212121"/>
          <w:highlight w:val="white"/>
        </w:rPr>
        <w:t xml:space="preserve">: </w:t>
      </w:r>
      <w:hyperlink r:id="rId55" w:history="1">
        <w:r w:rsidR="00CE7723" w:rsidRPr="00A860A1">
          <w:rPr>
            <w:rStyle w:val="Hyperlink"/>
            <w:rFonts w:eastAsia="Roboto"/>
            <w:highlight w:val="white"/>
          </w:rPr>
          <w:t>https://doi.org/10.1371/journal.pgen.1009440</w:t>
        </w:r>
      </w:hyperlink>
      <w:r w:rsidRPr="006958E7">
        <w:rPr>
          <w:rFonts w:eastAsia="Roboto"/>
          <w:color w:val="212121"/>
          <w:highlight w:val="white"/>
        </w:rPr>
        <w:t>.</w:t>
      </w:r>
    </w:p>
    <w:p w14:paraId="78067DA0" w14:textId="0C254801" w:rsidR="00650388" w:rsidRPr="006958E7" w:rsidRDefault="00382D5C" w:rsidP="00CC5326">
      <w:pPr>
        <w:numPr>
          <w:ilvl w:val="0"/>
          <w:numId w:val="13"/>
        </w:numPr>
        <w:jc w:val="both"/>
      </w:pPr>
      <w:r w:rsidRPr="006958E7">
        <w:rPr>
          <w:rFonts w:eastAsia="Roboto"/>
          <w:color w:val="212121"/>
          <w:highlight w:val="white"/>
        </w:rPr>
        <w:t>Wallace</w:t>
      </w:r>
      <w:r w:rsidR="00CE7723">
        <w:rPr>
          <w:rFonts w:eastAsia="Roboto"/>
          <w:color w:val="212121"/>
          <w:highlight w:val="white"/>
        </w:rPr>
        <w:t>,</w:t>
      </w:r>
      <w:r w:rsidRPr="006958E7">
        <w:rPr>
          <w:rFonts w:eastAsia="Roboto"/>
          <w:color w:val="212121"/>
          <w:highlight w:val="white"/>
        </w:rPr>
        <w:t xml:space="preserve"> </w:t>
      </w:r>
      <w:proofErr w:type="gramStart"/>
      <w:r w:rsidRPr="006958E7">
        <w:rPr>
          <w:rFonts w:eastAsia="Roboto"/>
          <w:color w:val="212121"/>
          <w:highlight w:val="white"/>
        </w:rPr>
        <w:t>Eliciting</w:t>
      </w:r>
      <w:proofErr w:type="gramEnd"/>
      <w:r w:rsidRPr="006958E7">
        <w:rPr>
          <w:rFonts w:eastAsia="Roboto"/>
          <w:color w:val="212121"/>
          <w:highlight w:val="white"/>
        </w:rPr>
        <w:t xml:space="preserve"> priors and relaxing the single causal variant assumption in </w:t>
      </w:r>
      <w:proofErr w:type="spellStart"/>
      <w:r w:rsidRPr="006958E7">
        <w:rPr>
          <w:rFonts w:eastAsia="Roboto"/>
          <w:color w:val="212121"/>
          <w:highlight w:val="white"/>
        </w:rPr>
        <w:t>colocalisation</w:t>
      </w:r>
      <w:proofErr w:type="spellEnd"/>
      <w:r w:rsidRPr="006958E7">
        <w:rPr>
          <w:rFonts w:eastAsia="Roboto"/>
          <w:color w:val="212121"/>
          <w:highlight w:val="white"/>
        </w:rPr>
        <w:t xml:space="preserve"> analyses. </w:t>
      </w:r>
      <w:proofErr w:type="spellStart"/>
      <w:r w:rsidRPr="006958E7">
        <w:rPr>
          <w:rFonts w:eastAsia="Roboto"/>
          <w:color w:val="212121"/>
          <w:highlight w:val="white"/>
        </w:rPr>
        <w:t>PLoS</w:t>
      </w:r>
      <w:proofErr w:type="spellEnd"/>
      <w:r w:rsidRPr="006958E7">
        <w:rPr>
          <w:rFonts w:eastAsia="Roboto"/>
          <w:color w:val="212121"/>
          <w:highlight w:val="white"/>
        </w:rPr>
        <w:t xml:space="preserve"> Genet. 2020</w:t>
      </w:r>
      <w:r w:rsidR="00CE7723">
        <w:rPr>
          <w:rFonts w:eastAsia="Roboto"/>
          <w:color w:val="212121"/>
          <w:highlight w:val="white"/>
        </w:rPr>
        <w:t>. DOI</w:t>
      </w:r>
      <w:r w:rsidRPr="006958E7">
        <w:rPr>
          <w:rFonts w:eastAsia="Roboto"/>
          <w:color w:val="212121"/>
          <w:highlight w:val="white"/>
        </w:rPr>
        <w:t xml:space="preserve">: </w:t>
      </w:r>
      <w:hyperlink r:id="rId56" w:history="1">
        <w:r w:rsidR="00CE7723" w:rsidRPr="00A860A1">
          <w:rPr>
            <w:rStyle w:val="Hyperlink"/>
            <w:rFonts w:eastAsia="Roboto"/>
            <w:highlight w:val="white"/>
          </w:rPr>
          <w:t>https://doi.org/10.1371/journal.pgen.1008720</w:t>
        </w:r>
      </w:hyperlink>
      <w:r w:rsidRPr="006958E7">
        <w:rPr>
          <w:rFonts w:eastAsia="Roboto"/>
          <w:color w:val="212121"/>
          <w:highlight w:val="white"/>
        </w:rPr>
        <w:t>.</w:t>
      </w:r>
    </w:p>
    <w:p w14:paraId="2C0E5EAF" w14:textId="77777777" w:rsidR="00650388" w:rsidRDefault="00382D5C" w:rsidP="00025999">
      <w:pPr>
        <w:pStyle w:val="Heading2"/>
        <w:jc w:val="both"/>
      </w:pPr>
      <w:bookmarkStart w:id="23" w:name="_4r65wvj2lr3x" w:colFirst="0" w:colLast="0"/>
      <w:bookmarkEnd w:id="23"/>
      <w:r>
        <w:t>Section E: Conflict of Interest</w:t>
      </w:r>
    </w:p>
    <w:p w14:paraId="3E532748" w14:textId="77777777" w:rsidR="00650388" w:rsidRDefault="00382D5C" w:rsidP="00025999">
      <w:pPr>
        <w:jc w:val="both"/>
      </w:pPr>
      <w:r>
        <w:t>No conflict to declare.</w:t>
      </w:r>
    </w:p>
    <w:p w14:paraId="1716C87B" w14:textId="77777777" w:rsidR="00650388" w:rsidRDefault="00382D5C" w:rsidP="00025999">
      <w:pPr>
        <w:jc w:val="both"/>
      </w:pPr>
      <w:r>
        <w:br w:type="page"/>
      </w:r>
    </w:p>
    <w:p w14:paraId="6015C98F" w14:textId="77777777" w:rsidR="00650388" w:rsidRDefault="00382D5C" w:rsidP="00025999">
      <w:pPr>
        <w:pStyle w:val="Heading2"/>
        <w:jc w:val="both"/>
      </w:pPr>
      <w:bookmarkStart w:id="24" w:name="_bgwnalk3ybix" w:colFirst="0" w:colLast="0"/>
      <w:bookmarkEnd w:id="24"/>
      <w:r>
        <w:lastRenderedPageBreak/>
        <w:t>Other - Thorough Description of Datasets</w:t>
      </w:r>
    </w:p>
    <w:p w14:paraId="3EE2599A" w14:textId="77777777" w:rsidR="00650388" w:rsidRDefault="00382D5C" w:rsidP="00025999">
      <w:pPr>
        <w:jc w:val="both"/>
        <w:rPr>
          <w:color w:val="FF0000"/>
        </w:rPr>
      </w:pPr>
      <w:r>
        <w:rPr>
          <w:color w:val="FF0000"/>
        </w:rPr>
        <w:t>For our purposes, we used eQTLs from several immune cell types. Here are the datasets that we used and the cell types that they include:</w:t>
      </w:r>
    </w:p>
    <w:p w14:paraId="0C943CF2" w14:textId="77777777" w:rsidR="00650388" w:rsidRDefault="00650388" w:rsidP="00025999">
      <w:pPr>
        <w:jc w:val="both"/>
      </w:pPr>
    </w:p>
    <w:p w14:paraId="2DF2B4C8" w14:textId="77777777" w:rsidR="00650388" w:rsidRDefault="00382D5C" w:rsidP="00025999">
      <w:pPr>
        <w:jc w:val="both"/>
        <w:rPr>
          <w:color w:val="FF0000"/>
        </w:rPr>
      </w:pPr>
      <w:r>
        <w:rPr>
          <w:color w:val="FF0000"/>
        </w:rPr>
        <w:t>DICE:</w:t>
      </w:r>
    </w:p>
    <w:p w14:paraId="530E1E38" w14:textId="77777777" w:rsidR="00650388" w:rsidRDefault="00382D5C" w:rsidP="00025999">
      <w:pPr>
        <w:numPr>
          <w:ilvl w:val="0"/>
          <w:numId w:val="4"/>
        </w:numPr>
        <w:jc w:val="both"/>
        <w:rPr>
          <w:color w:val="FF0000"/>
        </w:rPr>
      </w:pPr>
      <w:r>
        <w:rPr>
          <w:color w:val="FF0000"/>
        </w:rPr>
        <w:t>Description: The DICE dataset consists of population RNA-seq data for 13 unstimulated immune cell types including various naïve and effector/memory T cell subtypes, classical and non-classical monocytes, B cells, and NK cells. The DICE dataset also includes RNA-seq data from CD4+ and CD8+ T cells that have been activated in vitro by engaging T cell receptor (TCR) complex using CD3/CD28 antibodies. Although the sample size in the DICE dataset is the smallest (n=91) among the four datasets, the large number of sorted cell types makes the DICE dataset ideal to identify cell type-specific genetic effects.</w:t>
      </w:r>
    </w:p>
    <w:p w14:paraId="5FAA21B5" w14:textId="77777777" w:rsidR="00650388" w:rsidRDefault="00382D5C" w:rsidP="00025999">
      <w:pPr>
        <w:numPr>
          <w:ilvl w:val="0"/>
          <w:numId w:val="4"/>
        </w:numPr>
        <w:jc w:val="both"/>
        <w:rPr>
          <w:color w:val="FF0000"/>
        </w:rPr>
      </w:pPr>
      <w:r>
        <w:rPr>
          <w:color w:val="FF0000"/>
        </w:rPr>
        <w:t xml:space="preserve">Source types: B cells (naive), CD4+ T Cells (naive), CD4+ T Cells (stimulated), CD8+ T Cells (naive), CD8+ T Cells (stimulated), Classical Monocytes, Natural killer cell (CD16+), Non-classical Monocytes, T follicular helper cells, T helper cells subset which expression IL1/IL17, T helper cells subset which expression IL1 only, T helper cells subset which expression IL17 only, T helper cells subset which expression IL17 only, T helper 1 cells, T helper 2 cells, T reg memory cells, T reg naive cells </w:t>
      </w:r>
    </w:p>
    <w:p w14:paraId="1CDC1504" w14:textId="77777777" w:rsidR="00650388" w:rsidRDefault="00382D5C" w:rsidP="00025999">
      <w:pPr>
        <w:numPr>
          <w:ilvl w:val="0"/>
          <w:numId w:val="4"/>
        </w:numPr>
        <w:jc w:val="both"/>
        <w:rPr>
          <w:color w:val="FF0000"/>
        </w:rPr>
      </w:pPr>
      <w:r>
        <w:rPr>
          <w:color w:val="FF0000"/>
        </w:rPr>
        <w:t>Number of samples: 91 per cell type</w:t>
      </w:r>
    </w:p>
    <w:p w14:paraId="421F0262" w14:textId="77777777" w:rsidR="00650388" w:rsidRDefault="00650388" w:rsidP="00025999">
      <w:pPr>
        <w:jc w:val="both"/>
        <w:rPr>
          <w:color w:val="FF0000"/>
        </w:rPr>
      </w:pPr>
    </w:p>
    <w:p w14:paraId="3AAB51D4" w14:textId="77777777" w:rsidR="00650388" w:rsidRDefault="00382D5C" w:rsidP="00025999">
      <w:pPr>
        <w:jc w:val="both"/>
        <w:rPr>
          <w:color w:val="FF0000"/>
        </w:rPr>
      </w:pPr>
      <w:r>
        <w:rPr>
          <w:color w:val="FF0000"/>
        </w:rPr>
        <w:t>BLUEPRINT:</w:t>
      </w:r>
    </w:p>
    <w:p w14:paraId="596EFEE4" w14:textId="77777777" w:rsidR="00650388" w:rsidRDefault="00382D5C" w:rsidP="00025999">
      <w:pPr>
        <w:numPr>
          <w:ilvl w:val="0"/>
          <w:numId w:val="2"/>
        </w:numPr>
        <w:jc w:val="both"/>
        <w:rPr>
          <w:color w:val="FF0000"/>
        </w:rPr>
      </w:pPr>
      <w:r>
        <w:rPr>
          <w:rFonts w:ascii="Arial Unicode MS" w:eastAsia="Arial Unicode MS" w:hAnsi="Arial Unicode MS" w:cs="Arial Unicode MS"/>
          <w:color w:val="FF0000"/>
        </w:rPr>
        <w:t xml:space="preserve">Description: The BLUEPRINT dataset consists of RNA-seq data from three cell types (classical monocytes, naïve CD4+ T cells and neutrophils) in ∼197 individuals. </w:t>
      </w:r>
    </w:p>
    <w:p w14:paraId="1235589B" w14:textId="77777777" w:rsidR="00650388" w:rsidRDefault="00382D5C" w:rsidP="00025999">
      <w:pPr>
        <w:numPr>
          <w:ilvl w:val="0"/>
          <w:numId w:val="2"/>
        </w:numPr>
        <w:jc w:val="both"/>
        <w:rPr>
          <w:color w:val="FF0000"/>
        </w:rPr>
      </w:pPr>
      <w:r>
        <w:rPr>
          <w:color w:val="FF0000"/>
        </w:rPr>
        <w:t>Source types: Classical monocytes, Naive CD4+, Neutrophils</w:t>
      </w:r>
    </w:p>
    <w:p w14:paraId="2394FBBE" w14:textId="77777777" w:rsidR="00650388" w:rsidRDefault="00382D5C" w:rsidP="00025999">
      <w:pPr>
        <w:numPr>
          <w:ilvl w:val="0"/>
          <w:numId w:val="2"/>
        </w:numPr>
        <w:jc w:val="both"/>
        <w:rPr>
          <w:color w:val="FF0000"/>
        </w:rPr>
      </w:pPr>
      <w:r>
        <w:rPr>
          <w:color w:val="FF0000"/>
        </w:rPr>
        <w:t>Number of samples: 197 per cell type</w:t>
      </w:r>
    </w:p>
    <w:p w14:paraId="258A5BCD" w14:textId="77777777" w:rsidR="00650388" w:rsidRDefault="00650388" w:rsidP="00025999">
      <w:pPr>
        <w:jc w:val="both"/>
        <w:rPr>
          <w:color w:val="FF0000"/>
        </w:rPr>
      </w:pPr>
    </w:p>
    <w:p w14:paraId="47F08EA8" w14:textId="77777777" w:rsidR="00650388" w:rsidRDefault="00382D5C" w:rsidP="00025999">
      <w:pPr>
        <w:jc w:val="both"/>
        <w:rPr>
          <w:color w:val="FF0000"/>
        </w:rPr>
      </w:pPr>
      <w:r>
        <w:rPr>
          <w:color w:val="FF0000"/>
        </w:rPr>
        <w:t>DGN:</w:t>
      </w:r>
    </w:p>
    <w:p w14:paraId="729D8BEF" w14:textId="77777777" w:rsidR="00650388" w:rsidRDefault="00382D5C" w:rsidP="00025999">
      <w:pPr>
        <w:numPr>
          <w:ilvl w:val="0"/>
          <w:numId w:val="5"/>
        </w:numPr>
        <w:jc w:val="both"/>
        <w:rPr>
          <w:color w:val="FF0000"/>
        </w:rPr>
      </w:pPr>
      <w:r>
        <w:rPr>
          <w:color w:val="FF0000"/>
        </w:rPr>
        <w:t>Description: The DGN consortium collected whole blood samples from 922 individuals</w:t>
      </w:r>
    </w:p>
    <w:p w14:paraId="210E45EA" w14:textId="77777777" w:rsidR="00650388" w:rsidRDefault="00382D5C" w:rsidP="00025999">
      <w:pPr>
        <w:numPr>
          <w:ilvl w:val="0"/>
          <w:numId w:val="5"/>
        </w:numPr>
        <w:jc w:val="both"/>
        <w:rPr>
          <w:color w:val="FF0000"/>
        </w:rPr>
      </w:pPr>
      <w:r>
        <w:rPr>
          <w:color w:val="FF0000"/>
        </w:rPr>
        <w:t>Source types: Whole blood</w:t>
      </w:r>
    </w:p>
    <w:p w14:paraId="3B9CDFAD" w14:textId="77777777" w:rsidR="00650388" w:rsidRDefault="00382D5C" w:rsidP="00025999">
      <w:pPr>
        <w:numPr>
          <w:ilvl w:val="0"/>
          <w:numId w:val="5"/>
        </w:numPr>
        <w:jc w:val="both"/>
        <w:rPr>
          <w:color w:val="FF0000"/>
        </w:rPr>
      </w:pPr>
      <w:r>
        <w:rPr>
          <w:color w:val="FF0000"/>
        </w:rPr>
        <w:t xml:space="preserve">Number of samples per cell types: 922 </w:t>
      </w:r>
    </w:p>
    <w:p w14:paraId="0C3DB622" w14:textId="77777777" w:rsidR="00650388" w:rsidRDefault="00650388" w:rsidP="00025999">
      <w:pPr>
        <w:jc w:val="both"/>
        <w:rPr>
          <w:color w:val="FF0000"/>
        </w:rPr>
      </w:pPr>
    </w:p>
    <w:p w14:paraId="3680F85D" w14:textId="77777777" w:rsidR="00650388" w:rsidRDefault="00382D5C" w:rsidP="00025999">
      <w:pPr>
        <w:jc w:val="both"/>
        <w:rPr>
          <w:color w:val="FF0000"/>
        </w:rPr>
      </w:pPr>
      <w:r>
        <w:rPr>
          <w:color w:val="FF0000"/>
        </w:rPr>
        <w:t>GEUVADIS:</w:t>
      </w:r>
    </w:p>
    <w:p w14:paraId="0CC4E29A" w14:textId="77777777" w:rsidR="00650388" w:rsidRDefault="00382D5C" w:rsidP="00025999">
      <w:pPr>
        <w:numPr>
          <w:ilvl w:val="0"/>
          <w:numId w:val="6"/>
        </w:numPr>
        <w:jc w:val="both"/>
        <w:rPr>
          <w:color w:val="FF0000"/>
        </w:rPr>
      </w:pPr>
      <w:r>
        <w:rPr>
          <w:color w:val="FF0000"/>
        </w:rPr>
        <w:t>Description: GEUVADIS collected RNA-seq data from 462 lymphoblastoid cell lines (LCL)</w:t>
      </w:r>
    </w:p>
    <w:p w14:paraId="7835E71D" w14:textId="77777777" w:rsidR="00650388" w:rsidRDefault="00382D5C" w:rsidP="00025999">
      <w:pPr>
        <w:numPr>
          <w:ilvl w:val="0"/>
          <w:numId w:val="6"/>
        </w:numPr>
        <w:jc w:val="both"/>
        <w:rPr>
          <w:color w:val="FF0000"/>
        </w:rPr>
      </w:pPr>
      <w:r>
        <w:rPr>
          <w:color w:val="FF0000"/>
        </w:rPr>
        <w:t>Source types: Lymphoblastoid</w:t>
      </w:r>
    </w:p>
    <w:p w14:paraId="46F03414" w14:textId="77777777" w:rsidR="00650388" w:rsidRDefault="00382D5C" w:rsidP="00025999">
      <w:pPr>
        <w:numPr>
          <w:ilvl w:val="0"/>
          <w:numId w:val="6"/>
        </w:numPr>
        <w:jc w:val="both"/>
        <w:rPr>
          <w:color w:val="FF0000"/>
        </w:rPr>
      </w:pPr>
      <w:r>
        <w:rPr>
          <w:color w:val="FF0000"/>
        </w:rPr>
        <w:t>Number of samples per cell types: 462</w:t>
      </w:r>
      <w:r>
        <w:br w:type="page"/>
      </w:r>
    </w:p>
    <w:p w14:paraId="080AB684" w14:textId="77777777" w:rsidR="00650388" w:rsidRDefault="00382D5C" w:rsidP="00025999">
      <w:pPr>
        <w:pStyle w:val="Heading2"/>
        <w:jc w:val="both"/>
      </w:pPr>
      <w:bookmarkStart w:id="25" w:name="_ze5xcdbmdnca" w:colFirst="0" w:colLast="0"/>
      <w:bookmarkEnd w:id="25"/>
      <w:r>
        <w:lastRenderedPageBreak/>
        <w:t>Other - Thorough Description of CRISPR</w:t>
      </w:r>
    </w:p>
    <w:p w14:paraId="1E0891DD" w14:textId="77777777" w:rsidR="00650388" w:rsidRDefault="00382D5C" w:rsidP="00025999">
      <w:pPr>
        <w:jc w:val="both"/>
        <w:rPr>
          <w:color w:val="FF0000"/>
        </w:rPr>
      </w:pPr>
      <w:proofErr w:type="spellStart"/>
      <w:r>
        <w:rPr>
          <w:b/>
          <w:color w:val="FF0000"/>
        </w:rPr>
        <w:t>CRISPRi</w:t>
      </w:r>
      <w:proofErr w:type="spellEnd"/>
      <w:r>
        <w:rPr>
          <w:b/>
          <w:color w:val="FF0000"/>
        </w:rPr>
        <w:t xml:space="preserve"> targeting of enhancers using KRAB-dCas9.</w:t>
      </w:r>
      <w:r>
        <w:rPr>
          <w:color w:val="FF0000"/>
        </w:rPr>
        <w:t xml:space="preserve"> </w:t>
      </w:r>
    </w:p>
    <w:p w14:paraId="49D08FB2" w14:textId="77777777" w:rsidR="00650388" w:rsidRDefault="00382D5C" w:rsidP="00025999">
      <w:pPr>
        <w:jc w:val="both"/>
        <w:rPr>
          <w:color w:val="FF0000"/>
        </w:rPr>
      </w:pPr>
      <w:r>
        <w:rPr>
          <w:color w:val="FF0000"/>
        </w:rPr>
        <w:t xml:space="preserve">At 3 d before </w:t>
      </w:r>
      <w:proofErr w:type="spellStart"/>
      <w:r>
        <w:rPr>
          <w:color w:val="FF0000"/>
        </w:rPr>
        <w:t>CRISPRi</w:t>
      </w:r>
      <w:proofErr w:type="spellEnd"/>
      <w:r>
        <w:rPr>
          <w:color w:val="FF0000"/>
        </w:rPr>
        <w:t xml:space="preserve"> assay, KRAB-dCas9-expressing cells (</w:t>
      </w:r>
      <w:proofErr w:type="spellStart"/>
      <w:r>
        <w:rPr>
          <w:color w:val="FF0000"/>
        </w:rPr>
        <w:t>mCherry</w:t>
      </w:r>
      <w:proofErr w:type="spellEnd"/>
      <w:r>
        <w:rPr>
          <w:color w:val="FF0000"/>
        </w:rPr>
        <w:t xml:space="preserve"> positive) were sorted again to ensure that all cells expressed KRAB-dCas9. Then, 44 </w:t>
      </w:r>
      <w:proofErr w:type="spellStart"/>
      <w:r>
        <w:rPr>
          <w:color w:val="FF0000"/>
        </w:rPr>
        <w:t>μM</w:t>
      </w:r>
      <w:proofErr w:type="spellEnd"/>
      <w:r>
        <w:rPr>
          <w:color w:val="FF0000"/>
        </w:rPr>
        <w:t xml:space="preserve"> crRNA and </w:t>
      </w:r>
      <w:proofErr w:type="spellStart"/>
      <w:r>
        <w:rPr>
          <w:color w:val="FF0000"/>
        </w:rPr>
        <w:t>tracrRNA</w:t>
      </w:r>
      <w:proofErr w:type="spellEnd"/>
      <w:r>
        <w:rPr>
          <w:color w:val="FF0000"/>
        </w:rPr>
        <w:t xml:space="preserve"> (from IDT) duplex specific for each target was prepared by mixing the two RNA oligos in equimolar concentrations in a sterile microcentrifuge and heating at 95 °C followed by cooling at room temperature. Cells were transfected with 3.6 </w:t>
      </w:r>
      <w:proofErr w:type="spellStart"/>
      <w:r>
        <w:rPr>
          <w:color w:val="FF0000"/>
        </w:rPr>
        <w:t>μM</w:t>
      </w:r>
      <w:proofErr w:type="spellEnd"/>
      <w:r>
        <w:rPr>
          <w:color w:val="FF0000"/>
        </w:rPr>
        <w:t xml:space="preserve"> crRNA and </w:t>
      </w:r>
      <w:proofErr w:type="spellStart"/>
      <w:r>
        <w:rPr>
          <w:color w:val="FF0000"/>
        </w:rPr>
        <w:t>tracrRNA</w:t>
      </w:r>
      <w:proofErr w:type="spellEnd"/>
      <w:r>
        <w:rPr>
          <w:color w:val="FF0000"/>
        </w:rPr>
        <w:t xml:space="preserve"> duplex specific for the target enhancer or for the nontargeting region (from IDT) using the Neon Transfection System (Thermo Fisher Scientific) according to the manufacturer’s protocol (settings: 1,600 V, 10 </w:t>
      </w:r>
      <w:proofErr w:type="spellStart"/>
      <w:r>
        <w:rPr>
          <w:color w:val="FF0000"/>
        </w:rPr>
        <w:t>ms</w:t>
      </w:r>
      <w:proofErr w:type="spellEnd"/>
      <w:r>
        <w:rPr>
          <w:color w:val="FF0000"/>
        </w:rPr>
        <w:t>, 3 pulses); see Supplementary Table 1e for crRNA sequences. Fresh medium (as described above) was then added and cells were maintained for 48 h. After 48 h cells were collected and knockdown efficiency for the target gene was analyzed by real-time PCR for transcript levels.</w:t>
      </w:r>
    </w:p>
    <w:p w14:paraId="61257348" w14:textId="77777777" w:rsidR="00650388" w:rsidRDefault="00650388" w:rsidP="00025999">
      <w:pPr>
        <w:jc w:val="both"/>
        <w:rPr>
          <w:color w:val="FF0000"/>
        </w:rPr>
      </w:pPr>
    </w:p>
    <w:p w14:paraId="74C48644" w14:textId="77777777" w:rsidR="00650388" w:rsidRDefault="00382D5C" w:rsidP="00025999">
      <w:pPr>
        <w:jc w:val="both"/>
        <w:rPr>
          <w:b/>
          <w:color w:val="FF0000"/>
        </w:rPr>
      </w:pPr>
      <w:r>
        <w:rPr>
          <w:b/>
          <w:color w:val="FF0000"/>
        </w:rPr>
        <w:t xml:space="preserve">Inhibition of targeted region using dCas9. </w:t>
      </w:r>
    </w:p>
    <w:p w14:paraId="325FDB3C" w14:textId="77777777" w:rsidR="00650388" w:rsidRDefault="00382D5C" w:rsidP="00025999">
      <w:pPr>
        <w:jc w:val="both"/>
        <w:rPr>
          <w:color w:val="FF0000"/>
        </w:rPr>
      </w:pPr>
      <w:r>
        <w:rPr>
          <w:color w:val="FF0000"/>
        </w:rPr>
        <w:t xml:space="preserve">At 3 d before </w:t>
      </w:r>
      <w:proofErr w:type="spellStart"/>
      <w:r>
        <w:rPr>
          <w:color w:val="FF0000"/>
        </w:rPr>
        <w:t>CRISPRi</w:t>
      </w:r>
      <w:proofErr w:type="spellEnd"/>
      <w:r>
        <w:rPr>
          <w:color w:val="FF0000"/>
        </w:rPr>
        <w:t xml:space="preserve"> assay, dCas9-expressing cells (EGFP positive) were sorted to ensure that all cells expressed dCas9. Then, 44 </w:t>
      </w:r>
      <w:proofErr w:type="spellStart"/>
      <w:r>
        <w:rPr>
          <w:color w:val="FF0000"/>
        </w:rPr>
        <w:t>μM</w:t>
      </w:r>
      <w:proofErr w:type="spellEnd"/>
      <w:r>
        <w:rPr>
          <w:color w:val="FF0000"/>
        </w:rPr>
        <w:t xml:space="preserve"> crRNA and </w:t>
      </w:r>
      <w:proofErr w:type="spellStart"/>
      <w:r>
        <w:rPr>
          <w:color w:val="FF0000"/>
        </w:rPr>
        <w:t>tracrRNA</w:t>
      </w:r>
      <w:proofErr w:type="spellEnd"/>
      <w:r>
        <w:rPr>
          <w:color w:val="FF0000"/>
        </w:rPr>
        <w:t xml:space="preserve"> (IDT) duplex specific for each target was prepared by mixing the two RNA oligonucleotides in equimolar concentrations in a sterile microcentrifuge, and heating at 95 °C followed by cooling at room temperature. RNP complexes were prepared by incubating dCas9 and crRNA–</w:t>
      </w:r>
      <w:proofErr w:type="spellStart"/>
      <w:r>
        <w:rPr>
          <w:color w:val="FF0000"/>
        </w:rPr>
        <w:t>tracrRNA</w:t>
      </w:r>
      <w:proofErr w:type="spellEnd"/>
      <w:r>
        <w:rPr>
          <w:color w:val="FF0000"/>
        </w:rPr>
        <w:t xml:space="preserve"> duplex specific for target regions for 20 min at room temperature. Cells were transfected with RNP complex using the Neon Transfection System (Thermo Fisher Scientific) according to the manufacturer’s protocol (settings: 1,600 V, 10 </w:t>
      </w:r>
      <w:proofErr w:type="spellStart"/>
      <w:r>
        <w:rPr>
          <w:color w:val="FF0000"/>
        </w:rPr>
        <w:t>ms</w:t>
      </w:r>
      <w:proofErr w:type="spellEnd"/>
      <w:r>
        <w:rPr>
          <w:color w:val="FF0000"/>
        </w:rPr>
        <w:t>, 3 pulses); see Supplementary Table 1e for crRNA sequences. Fresh medium (as described above) was then added and cells were maintained for 48 h. After 48 h cells were collected and knockdown efficiency was analyzed by real-time PCR for transcript levels of target genes.</w:t>
      </w:r>
    </w:p>
    <w:p w14:paraId="226A6271" w14:textId="77777777" w:rsidR="00650388" w:rsidRDefault="00650388" w:rsidP="00025999">
      <w:pPr>
        <w:jc w:val="both"/>
        <w:rPr>
          <w:color w:val="FF0000"/>
        </w:rPr>
      </w:pPr>
    </w:p>
    <w:p w14:paraId="664F5420" w14:textId="77777777" w:rsidR="00650388" w:rsidRDefault="00382D5C" w:rsidP="00025999">
      <w:pPr>
        <w:jc w:val="both"/>
        <w:rPr>
          <w:b/>
          <w:color w:val="FF0000"/>
        </w:rPr>
      </w:pPr>
      <w:r>
        <w:rPr>
          <w:b/>
          <w:color w:val="FF0000"/>
        </w:rPr>
        <w:t xml:space="preserve">Genome editing in activated CD4+ T cells. </w:t>
      </w:r>
    </w:p>
    <w:p w14:paraId="0C5B4FFB" w14:textId="77777777" w:rsidR="00650388" w:rsidRDefault="00382D5C" w:rsidP="00025999">
      <w:pPr>
        <w:jc w:val="both"/>
        <w:rPr>
          <w:color w:val="FF0000"/>
        </w:rPr>
      </w:pPr>
      <w:r>
        <w:rPr>
          <w:color w:val="FF0000"/>
        </w:rPr>
        <w:t>Naïve CD4+ T cells purified using a</w:t>
      </w:r>
    </w:p>
    <w:p w14:paraId="2618096E" w14:textId="77777777" w:rsidR="00650388" w:rsidRDefault="00382D5C" w:rsidP="00025999">
      <w:pPr>
        <w:jc w:val="both"/>
        <w:rPr>
          <w:color w:val="FF0000"/>
        </w:rPr>
      </w:pPr>
      <w:r>
        <w:rPr>
          <w:color w:val="FF0000"/>
        </w:rPr>
        <w:t xml:space="preserve">magnetic-activated cell-sorting column </w:t>
      </w:r>
      <w:proofErr w:type="gramStart"/>
      <w:r>
        <w:rPr>
          <w:color w:val="FF0000"/>
        </w:rPr>
        <w:t>were</w:t>
      </w:r>
      <w:proofErr w:type="gramEnd"/>
      <w:r>
        <w:rPr>
          <w:color w:val="FF0000"/>
        </w:rPr>
        <w:t xml:space="preserve"> resuspended at a concentration of 2.5 × 105</w:t>
      </w:r>
    </w:p>
    <w:p w14:paraId="032E921D" w14:textId="77777777" w:rsidR="00650388" w:rsidRDefault="00382D5C" w:rsidP="00025999">
      <w:pPr>
        <w:jc w:val="both"/>
        <w:rPr>
          <w:color w:val="FF0000"/>
        </w:rPr>
      </w:pPr>
      <w:r>
        <w:rPr>
          <w:color w:val="FF0000"/>
        </w:rPr>
        <w:t>per ml in 1 ml of prewarmed IMDM medium, supplemented with 5%</w:t>
      </w:r>
    </w:p>
    <w:p w14:paraId="2CA80B26" w14:textId="77777777" w:rsidR="00650388" w:rsidRDefault="00382D5C" w:rsidP="00025999">
      <w:pPr>
        <w:jc w:val="both"/>
        <w:rPr>
          <w:color w:val="FF0000"/>
        </w:rPr>
      </w:pPr>
      <w:r>
        <w:rPr>
          <w:color w:val="FF0000"/>
        </w:rPr>
        <w:t>(vol/vol) heat-inactivated FBS and 2% (vol/vol) human AB serum (</w:t>
      </w:r>
      <w:proofErr w:type="spellStart"/>
      <w:r>
        <w:rPr>
          <w:color w:val="FF0000"/>
        </w:rPr>
        <w:t>CellGro</w:t>
      </w:r>
      <w:proofErr w:type="spellEnd"/>
      <w:r>
        <w:rPr>
          <w:color w:val="FF0000"/>
        </w:rPr>
        <w:t xml:space="preserve">) and activated ex vivo with </w:t>
      </w:r>
      <w:proofErr w:type="spellStart"/>
      <w:r>
        <w:rPr>
          <w:color w:val="FF0000"/>
        </w:rPr>
        <w:t>Dynabeads</w:t>
      </w:r>
      <w:proofErr w:type="spellEnd"/>
      <w:r>
        <w:rPr>
          <w:color w:val="FF0000"/>
        </w:rPr>
        <w:t xml:space="preserve"> Human T-Activator CD3/CD28 (Thermo Fisher Scientific) at a bead-to-cell ratio of 2:1 for the indicated duration at 37 °C. Three different activation conditions were used to determine the activation condition that leads to efficient HDR efficiency as well as reproducibility of effect. After activation, </w:t>
      </w:r>
      <w:proofErr w:type="spellStart"/>
      <w:r>
        <w:rPr>
          <w:color w:val="FF0000"/>
        </w:rPr>
        <w:t>Dynabeads</w:t>
      </w:r>
      <w:proofErr w:type="spellEnd"/>
      <w:r>
        <w:rPr>
          <w:color w:val="FF0000"/>
        </w:rPr>
        <w:t xml:space="preserve"> were removed and cells were cultured in fresh medium with IL-2 for the indicated number of days. RNP complexes were prepared by incubating dCas9 with either single guide RNA (sgRNA) alone or crRNA– </w:t>
      </w:r>
      <w:proofErr w:type="spellStart"/>
      <w:r>
        <w:rPr>
          <w:color w:val="FF0000"/>
        </w:rPr>
        <w:t>tracrRNA</w:t>
      </w:r>
      <w:proofErr w:type="spellEnd"/>
      <w:r>
        <w:rPr>
          <w:color w:val="FF0000"/>
        </w:rPr>
        <w:t xml:space="preserve"> duplex specific for the target region for 20 min at room temperature. Then, 2.0 × 105</w:t>
      </w:r>
    </w:p>
    <w:p w14:paraId="45C07584" w14:textId="77777777" w:rsidR="00650388" w:rsidRDefault="00382D5C" w:rsidP="00025999">
      <w:pPr>
        <w:jc w:val="both"/>
        <w:rPr>
          <w:color w:val="FF0000"/>
        </w:rPr>
      </w:pPr>
      <w:r>
        <w:rPr>
          <w:color w:val="FF0000"/>
        </w:rPr>
        <w:t>activated CD4+ T cells were washed two times with PBS before</w:t>
      </w:r>
    </w:p>
    <w:p w14:paraId="745A0C8D" w14:textId="5E19CD8E" w:rsidR="005036C3" w:rsidRDefault="00382D5C" w:rsidP="00025999">
      <w:pPr>
        <w:jc w:val="both"/>
        <w:rPr>
          <w:color w:val="FF0000"/>
        </w:rPr>
      </w:pPr>
      <w:r>
        <w:rPr>
          <w:color w:val="FF0000"/>
        </w:rPr>
        <w:t xml:space="preserve">resuspension in 8 </w:t>
      </w:r>
      <w:proofErr w:type="spellStart"/>
      <w:r>
        <w:rPr>
          <w:color w:val="FF0000"/>
        </w:rPr>
        <w:t>μl</w:t>
      </w:r>
      <w:proofErr w:type="spellEnd"/>
      <w:r>
        <w:rPr>
          <w:color w:val="FF0000"/>
        </w:rPr>
        <w:t xml:space="preserve"> of buffer T, and 80 </w:t>
      </w:r>
      <w:proofErr w:type="spellStart"/>
      <w:r>
        <w:rPr>
          <w:color w:val="FF0000"/>
        </w:rPr>
        <w:t>pmol</w:t>
      </w:r>
      <w:proofErr w:type="spellEnd"/>
      <w:r>
        <w:rPr>
          <w:color w:val="FF0000"/>
        </w:rPr>
        <w:t xml:space="preserve"> of HDR template was added to the cell suspension along with RNP complex. Cells were transfected using the Neon Transfection System (Thermo Fisher Scientific) according to the manufacturer’s protocol (settings: 1,600 V, 10 </w:t>
      </w:r>
      <w:proofErr w:type="spellStart"/>
      <w:r>
        <w:rPr>
          <w:color w:val="FF0000"/>
        </w:rPr>
        <w:t>ms</w:t>
      </w:r>
      <w:proofErr w:type="spellEnd"/>
      <w:r>
        <w:rPr>
          <w:color w:val="FF0000"/>
        </w:rPr>
        <w:t xml:space="preserve">, 3 pulses); see Supplementary Table 1e for sgRNA and crRNA sequences. Fresh medium (as described </w:t>
      </w:r>
      <w:r>
        <w:rPr>
          <w:color w:val="FF0000"/>
        </w:rPr>
        <w:lastRenderedPageBreak/>
        <w:t>above) was then added and cells were maintained for the indicated duration. Cells were collected, and DNA and RNA were isolated for downstream analysis. Genome editing was verified by Sanger sequencing and effects on gene expression assessed by real-time PCR for transcript levels.</w:t>
      </w:r>
    </w:p>
    <w:p w14:paraId="1EEFBC38" w14:textId="77777777" w:rsidR="005036C3" w:rsidRDefault="005036C3">
      <w:pPr>
        <w:rPr>
          <w:color w:val="FF0000"/>
        </w:rPr>
      </w:pPr>
      <w:r>
        <w:rPr>
          <w:color w:val="FF0000"/>
        </w:rPr>
        <w:br w:type="page"/>
      </w:r>
    </w:p>
    <w:p w14:paraId="4E6043E7" w14:textId="30957033" w:rsidR="00650388" w:rsidRDefault="00650388" w:rsidP="00025999">
      <w:pPr>
        <w:jc w:val="both"/>
        <w:rPr>
          <w:color w:val="FF0000"/>
        </w:rPr>
      </w:pPr>
    </w:p>
    <w:p w14:paraId="79EF4076" w14:textId="0F488EA4" w:rsidR="00D50204" w:rsidRDefault="00D50204" w:rsidP="00025999">
      <w:pPr>
        <w:jc w:val="both"/>
        <w:rPr>
          <w:color w:val="FF0000"/>
        </w:rPr>
      </w:pPr>
    </w:p>
    <w:p w14:paraId="6D94E525" w14:textId="78563DA9" w:rsidR="00D50204" w:rsidRDefault="00D50204" w:rsidP="00025999">
      <w:pPr>
        <w:jc w:val="both"/>
        <w:rPr>
          <w:color w:val="FF0000"/>
        </w:rPr>
      </w:pPr>
    </w:p>
    <w:sectPr w:rsidR="00D5020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Ferhat Ay" w:date="2021-11-30T22:52:00Z" w:initials="FA">
    <w:p w14:paraId="2A0D0E1B" w14:textId="77777777" w:rsidR="00151A01" w:rsidRDefault="00151A01">
      <w:pPr>
        <w:pStyle w:val="CommentText"/>
      </w:pPr>
      <w:r>
        <w:rPr>
          <w:rStyle w:val="CommentReference"/>
        </w:rPr>
        <w:annotationRef/>
      </w:r>
      <w:r>
        <w:t>New title</w:t>
      </w:r>
    </w:p>
  </w:comment>
  <w:comment w:id="7" w:author="Ferhat Ay" w:date="2021-11-30T23:43:00Z" w:initials="FA">
    <w:p w14:paraId="0A40D498" w14:textId="70C9286C" w:rsidR="00151A01" w:rsidRDefault="00151A01">
      <w:pPr>
        <w:pStyle w:val="CommentText"/>
      </w:pPr>
      <w:r>
        <w:rPr>
          <w:rStyle w:val="CommentReference"/>
        </w:rPr>
        <w:annotationRef/>
      </w:r>
      <w:r>
        <w:t>Make sure this is correct. This threshold is universally 5e-8 in all GWAS.</w:t>
      </w:r>
    </w:p>
  </w:comment>
  <w:comment w:id="10" w:author="Ferhat Ay" w:date="2021-11-30T23:52:00Z" w:initials="FA">
    <w:p w14:paraId="033661D8" w14:textId="1C3318E2" w:rsidR="00151A01" w:rsidRDefault="00151A01">
      <w:pPr>
        <w:pStyle w:val="CommentText"/>
      </w:pPr>
      <w:r>
        <w:rPr>
          <w:rStyle w:val="CommentReference"/>
        </w:rPr>
        <w:annotationRef/>
      </w:r>
      <w:r>
        <w:t>We need to revise this table together tomorrow.</w:t>
      </w:r>
    </w:p>
  </w:comment>
  <w:comment w:id="12" w:author="Ferhat Ay" w:date="2021-12-01T00:15:00Z" w:initials="FA">
    <w:p w14:paraId="5A64A672" w14:textId="2BD18FCF" w:rsidR="00151A01" w:rsidRDefault="00151A01">
      <w:pPr>
        <w:pStyle w:val="CommentText"/>
      </w:pPr>
      <w:r>
        <w:rPr>
          <w:rStyle w:val="CommentReference"/>
        </w:rPr>
        <w:annotationRef/>
      </w:r>
      <w:r w:rsidRPr="00AA5866">
        <w:t>https://journals.lww.com/bls/fulltext/2021/01000/tcf12_balances_the_reconstitution_and.3.aspx</w:t>
      </w:r>
    </w:p>
  </w:comment>
  <w:comment w:id="13" w:author="Ferhat Ay" w:date="2021-12-01T00:25:00Z" w:initials="FA">
    <w:p w14:paraId="749E3000" w14:textId="0FB99707" w:rsidR="00151A01" w:rsidRDefault="00151A01">
      <w:pPr>
        <w:pStyle w:val="CommentText"/>
      </w:pPr>
      <w:r>
        <w:rPr>
          <w:rStyle w:val="CommentReference"/>
        </w:rPr>
        <w:annotationRef/>
      </w:r>
      <w:r>
        <w:t>In what tissues? We clarify this tomorrow.</w:t>
      </w:r>
    </w:p>
  </w:comment>
  <w:comment w:id="14" w:author="Ferhat Ay" w:date="2021-12-01T00:33:00Z" w:initials="FA">
    <w:p w14:paraId="73CB2D32" w14:textId="45D581C8" w:rsidR="00151A01" w:rsidRDefault="00151A01">
      <w:pPr>
        <w:pStyle w:val="CommentText"/>
      </w:pPr>
      <w:r>
        <w:rPr>
          <w:rStyle w:val="CommentReference"/>
        </w:rPr>
        <w:annotationRef/>
      </w:r>
      <w:r w:rsidRPr="00BD79D7">
        <w:t>https://gtexportal.org/</w:t>
      </w:r>
    </w:p>
  </w:comment>
  <w:comment w:id="18" w:author="Ferhat Ay" w:date="2021-11-30T23:00:00Z" w:initials="FA">
    <w:p w14:paraId="227EB5DB" w14:textId="4456013A" w:rsidR="00151A01" w:rsidRDefault="00151A01">
      <w:pPr>
        <w:pStyle w:val="CommentText"/>
      </w:pPr>
      <w:r>
        <w:rPr>
          <w:rStyle w:val="CommentReference"/>
        </w:rPr>
        <w:annotationRef/>
      </w:r>
      <w:r>
        <w:t xml:space="preserve">Things to fix here. We will do tomorrow. Also, we need to make sure we don’t unravel unpublished data such as T cell subset HiChIP loops. Only naïve CD4, naïve CD8, NK, Naïve B and Classical Monocyte loops are published. </w:t>
      </w:r>
    </w:p>
  </w:comment>
  <w:comment w:id="20" w:author="Ferhat Ay" w:date="2021-11-30T22:57:00Z" w:initials="FA">
    <w:p w14:paraId="51E2E8B1" w14:textId="39167E3A" w:rsidR="00151A01" w:rsidRDefault="00151A01">
      <w:pPr>
        <w:pStyle w:val="CommentText"/>
      </w:pPr>
      <w:r>
        <w:rPr>
          <w:rStyle w:val="CommentReference"/>
        </w:rPr>
        <w:annotationRef/>
      </w:r>
      <w:r>
        <w:t xml:space="preserve">Need to add DICE for eQTLs and for chromatin loops. Also add ADASTRA (allele-specific TF binding) and </w:t>
      </w:r>
      <w:proofErr w:type="spellStart"/>
      <w:r>
        <w:t>FiveX</w:t>
      </w:r>
      <w:proofErr w:type="spellEnd"/>
      <w:r>
        <w:t xml:space="preserve"> (browsing of </w:t>
      </w:r>
      <w:proofErr w:type="spellStart"/>
      <w:r>
        <w:t>eQTL</w:t>
      </w:r>
      <w:proofErr w:type="spellEnd"/>
      <w:r>
        <w:t xml:space="preserve"> associations).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0D0E1B" w15:done="1"/>
  <w15:commentEx w15:paraId="0A40D498" w15:done="0"/>
  <w15:commentEx w15:paraId="033661D8" w15:done="0"/>
  <w15:commentEx w15:paraId="5A64A672" w15:done="1"/>
  <w15:commentEx w15:paraId="749E3000" w15:done="0"/>
  <w15:commentEx w15:paraId="73CB2D32" w15:done="0"/>
  <w15:commentEx w15:paraId="227EB5DB" w15:done="0"/>
  <w15:commentEx w15:paraId="51E2E8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0D0E1B" w16cid:durableId="255129B2"/>
  <w16cid:commentId w16cid:paraId="0A40D498" w16cid:durableId="2551359B"/>
  <w16cid:commentId w16cid:paraId="033661D8" w16cid:durableId="255137A2"/>
  <w16cid:commentId w16cid:paraId="749E3000" w16cid:durableId="25513F8A"/>
  <w16cid:commentId w16cid:paraId="73CB2D32" w16cid:durableId="2551413D"/>
  <w16cid:commentId w16cid:paraId="227EB5DB" w16cid:durableId="25512B97"/>
  <w16cid:commentId w16cid:paraId="51E2E8B1" w16cid:durableId="25512A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auto"/>
    <w:pitch w:val="default"/>
  </w:font>
  <w:font w:name="Roboto">
    <w:altName w:val="Arial"/>
    <w:panose1 w:val="02000000000000000000"/>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36005"/>
    <w:multiLevelType w:val="multilevel"/>
    <w:tmpl w:val="ECBEE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1734F0"/>
    <w:multiLevelType w:val="multilevel"/>
    <w:tmpl w:val="11AC6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DE600F"/>
    <w:multiLevelType w:val="multilevel"/>
    <w:tmpl w:val="D6E6C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3E05F9"/>
    <w:multiLevelType w:val="multilevel"/>
    <w:tmpl w:val="942E4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587461"/>
    <w:multiLevelType w:val="multilevel"/>
    <w:tmpl w:val="F00CA2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2E0B8A"/>
    <w:multiLevelType w:val="multilevel"/>
    <w:tmpl w:val="B6322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8D5055"/>
    <w:multiLevelType w:val="multilevel"/>
    <w:tmpl w:val="20A26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5A7312"/>
    <w:multiLevelType w:val="multilevel"/>
    <w:tmpl w:val="B01CA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6F6F57"/>
    <w:multiLevelType w:val="multilevel"/>
    <w:tmpl w:val="5840F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2C0944"/>
    <w:multiLevelType w:val="hybridMultilevel"/>
    <w:tmpl w:val="5B8683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8556E84"/>
    <w:multiLevelType w:val="multilevel"/>
    <w:tmpl w:val="0B6EB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E14C4B"/>
    <w:multiLevelType w:val="multilevel"/>
    <w:tmpl w:val="4D320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D2B24E2"/>
    <w:multiLevelType w:val="multilevel"/>
    <w:tmpl w:val="6C44CA5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3" w15:restartNumberingAfterBreak="0">
    <w:nsid w:val="7D4B0646"/>
    <w:multiLevelType w:val="hybridMultilevel"/>
    <w:tmpl w:val="A23691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0"/>
  </w:num>
  <w:num w:numId="3">
    <w:abstractNumId w:val="7"/>
  </w:num>
  <w:num w:numId="4">
    <w:abstractNumId w:val="6"/>
  </w:num>
  <w:num w:numId="5">
    <w:abstractNumId w:val="1"/>
  </w:num>
  <w:num w:numId="6">
    <w:abstractNumId w:val="0"/>
  </w:num>
  <w:num w:numId="7">
    <w:abstractNumId w:val="3"/>
  </w:num>
  <w:num w:numId="8">
    <w:abstractNumId w:val="4"/>
  </w:num>
  <w:num w:numId="9">
    <w:abstractNumId w:val="5"/>
  </w:num>
  <w:num w:numId="10">
    <w:abstractNumId w:val="12"/>
  </w:num>
  <w:num w:numId="11">
    <w:abstractNumId w:val="8"/>
  </w:num>
  <w:num w:numId="12">
    <w:abstractNumId w:val="2"/>
  </w:num>
  <w:num w:numId="13">
    <w:abstractNumId w:val="9"/>
  </w:num>
  <w:num w:numId="1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erhat Ay">
    <w15:presenceInfo w15:providerId="AD" w15:userId="S-1-5-21-1691737503-3605125748-1112244403-66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388"/>
    <w:rsid w:val="00025999"/>
    <w:rsid w:val="00034336"/>
    <w:rsid w:val="000467CD"/>
    <w:rsid w:val="00053797"/>
    <w:rsid w:val="00062825"/>
    <w:rsid w:val="00097C68"/>
    <w:rsid w:val="000C0AEC"/>
    <w:rsid w:val="001006D5"/>
    <w:rsid w:val="00151A01"/>
    <w:rsid w:val="001B3C0C"/>
    <w:rsid w:val="001C2A7F"/>
    <w:rsid w:val="001D7574"/>
    <w:rsid w:val="00215839"/>
    <w:rsid w:val="0023421D"/>
    <w:rsid w:val="00241E68"/>
    <w:rsid w:val="002C4120"/>
    <w:rsid w:val="00382D5C"/>
    <w:rsid w:val="003A718C"/>
    <w:rsid w:val="0042368D"/>
    <w:rsid w:val="00477AE2"/>
    <w:rsid w:val="004C2854"/>
    <w:rsid w:val="005036C3"/>
    <w:rsid w:val="0053268E"/>
    <w:rsid w:val="005609AB"/>
    <w:rsid w:val="005B4BE7"/>
    <w:rsid w:val="00650388"/>
    <w:rsid w:val="00653B3A"/>
    <w:rsid w:val="00666142"/>
    <w:rsid w:val="006958E7"/>
    <w:rsid w:val="00696FC6"/>
    <w:rsid w:val="006C120D"/>
    <w:rsid w:val="006E3405"/>
    <w:rsid w:val="00705FA7"/>
    <w:rsid w:val="007671E1"/>
    <w:rsid w:val="00783020"/>
    <w:rsid w:val="007E4EBA"/>
    <w:rsid w:val="008D3998"/>
    <w:rsid w:val="009A7D3B"/>
    <w:rsid w:val="009D0649"/>
    <w:rsid w:val="009F4F68"/>
    <w:rsid w:val="00A01082"/>
    <w:rsid w:val="00A526A6"/>
    <w:rsid w:val="00A67F82"/>
    <w:rsid w:val="00AA5866"/>
    <w:rsid w:val="00AB45A6"/>
    <w:rsid w:val="00AE3755"/>
    <w:rsid w:val="00B475AB"/>
    <w:rsid w:val="00BD79D7"/>
    <w:rsid w:val="00BE06C9"/>
    <w:rsid w:val="00BE4235"/>
    <w:rsid w:val="00BE54ED"/>
    <w:rsid w:val="00BF2E04"/>
    <w:rsid w:val="00C43AE4"/>
    <w:rsid w:val="00C5028A"/>
    <w:rsid w:val="00CC5326"/>
    <w:rsid w:val="00CE7723"/>
    <w:rsid w:val="00D162AF"/>
    <w:rsid w:val="00D40A6C"/>
    <w:rsid w:val="00D41C7C"/>
    <w:rsid w:val="00D50204"/>
    <w:rsid w:val="00DB0B1C"/>
    <w:rsid w:val="00E629F1"/>
    <w:rsid w:val="00E71902"/>
    <w:rsid w:val="00E97011"/>
    <w:rsid w:val="00F10B10"/>
    <w:rsid w:val="00F8502E"/>
    <w:rsid w:val="00FC5DC5"/>
    <w:rsid w:val="00FE6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39901"/>
  <w15:docId w15:val="{11AAF7AD-2DD6-4955-B305-82275BAF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1B3C0C"/>
    <w:pPr>
      <w:spacing w:after="200" w:line="240" w:lineRule="auto"/>
    </w:pPr>
    <w:rPr>
      <w:i/>
      <w:iCs/>
      <w:color w:val="1F497D" w:themeColor="text2"/>
      <w:sz w:val="18"/>
      <w:szCs w:val="18"/>
    </w:rPr>
  </w:style>
  <w:style w:type="character" w:styleId="Hyperlink">
    <w:name w:val="Hyperlink"/>
    <w:basedOn w:val="DefaultParagraphFont"/>
    <w:uiPriority w:val="99"/>
    <w:unhideWhenUsed/>
    <w:rsid w:val="00A526A6"/>
    <w:rPr>
      <w:color w:val="0000FF" w:themeColor="hyperlink"/>
      <w:u w:val="single"/>
    </w:rPr>
  </w:style>
  <w:style w:type="character" w:styleId="UnresolvedMention">
    <w:name w:val="Unresolved Mention"/>
    <w:basedOn w:val="DefaultParagraphFont"/>
    <w:uiPriority w:val="99"/>
    <w:semiHidden/>
    <w:unhideWhenUsed/>
    <w:rsid w:val="00A526A6"/>
    <w:rPr>
      <w:color w:val="605E5C"/>
      <w:shd w:val="clear" w:color="auto" w:fill="E1DFDD"/>
    </w:rPr>
  </w:style>
  <w:style w:type="paragraph" w:styleId="ListParagraph">
    <w:name w:val="List Paragraph"/>
    <w:basedOn w:val="Normal"/>
    <w:uiPriority w:val="34"/>
    <w:qFormat/>
    <w:rsid w:val="007E4EBA"/>
    <w:pPr>
      <w:ind w:left="720"/>
      <w:contextualSpacing/>
    </w:pPr>
  </w:style>
  <w:style w:type="paragraph" w:styleId="BalloonText">
    <w:name w:val="Balloon Text"/>
    <w:basedOn w:val="Normal"/>
    <w:link w:val="BalloonTextChar"/>
    <w:uiPriority w:val="99"/>
    <w:semiHidden/>
    <w:unhideWhenUsed/>
    <w:rsid w:val="00FC5DC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5DC5"/>
    <w:rPr>
      <w:rFonts w:ascii="Segoe UI" w:hAnsi="Segoe UI" w:cs="Segoe UI"/>
      <w:sz w:val="18"/>
      <w:szCs w:val="18"/>
    </w:rPr>
  </w:style>
  <w:style w:type="character" w:styleId="CommentReference">
    <w:name w:val="annotation reference"/>
    <w:basedOn w:val="DefaultParagraphFont"/>
    <w:uiPriority w:val="99"/>
    <w:semiHidden/>
    <w:unhideWhenUsed/>
    <w:rsid w:val="006C120D"/>
    <w:rPr>
      <w:sz w:val="16"/>
      <w:szCs w:val="16"/>
    </w:rPr>
  </w:style>
  <w:style w:type="paragraph" w:styleId="CommentText">
    <w:name w:val="annotation text"/>
    <w:basedOn w:val="Normal"/>
    <w:link w:val="CommentTextChar"/>
    <w:uiPriority w:val="99"/>
    <w:semiHidden/>
    <w:unhideWhenUsed/>
    <w:rsid w:val="006C120D"/>
    <w:pPr>
      <w:spacing w:line="240" w:lineRule="auto"/>
    </w:pPr>
    <w:rPr>
      <w:sz w:val="20"/>
      <w:szCs w:val="20"/>
    </w:rPr>
  </w:style>
  <w:style w:type="character" w:customStyle="1" w:styleId="CommentTextChar">
    <w:name w:val="Comment Text Char"/>
    <w:basedOn w:val="DefaultParagraphFont"/>
    <w:link w:val="CommentText"/>
    <w:uiPriority w:val="99"/>
    <w:semiHidden/>
    <w:rsid w:val="006C120D"/>
    <w:rPr>
      <w:sz w:val="20"/>
      <w:szCs w:val="20"/>
    </w:rPr>
  </w:style>
  <w:style w:type="paragraph" w:styleId="CommentSubject">
    <w:name w:val="annotation subject"/>
    <w:basedOn w:val="CommentText"/>
    <w:next w:val="CommentText"/>
    <w:link w:val="CommentSubjectChar"/>
    <w:uiPriority w:val="99"/>
    <w:semiHidden/>
    <w:unhideWhenUsed/>
    <w:rsid w:val="006C120D"/>
    <w:rPr>
      <w:b/>
      <w:bCs/>
    </w:rPr>
  </w:style>
  <w:style w:type="character" w:customStyle="1" w:styleId="CommentSubjectChar">
    <w:name w:val="Comment Subject Char"/>
    <w:basedOn w:val="CommentTextChar"/>
    <w:link w:val="CommentSubject"/>
    <w:uiPriority w:val="99"/>
    <w:semiHidden/>
    <w:rsid w:val="006C120D"/>
    <w:rPr>
      <w:b/>
      <w:bCs/>
      <w:sz w:val="20"/>
      <w:szCs w:val="20"/>
    </w:rPr>
  </w:style>
  <w:style w:type="character" w:styleId="FollowedHyperlink">
    <w:name w:val="FollowedHyperlink"/>
    <w:basedOn w:val="DefaultParagraphFont"/>
    <w:uiPriority w:val="99"/>
    <w:semiHidden/>
    <w:unhideWhenUsed/>
    <w:rsid w:val="00151A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613945">
      <w:bodyDiv w:val="1"/>
      <w:marLeft w:val="0"/>
      <w:marRight w:val="0"/>
      <w:marTop w:val="0"/>
      <w:marBottom w:val="0"/>
      <w:divBdr>
        <w:top w:val="none" w:sz="0" w:space="0" w:color="auto"/>
        <w:left w:val="none" w:sz="0" w:space="0" w:color="auto"/>
        <w:bottom w:val="none" w:sz="0" w:space="0" w:color="auto"/>
        <w:right w:val="none" w:sz="0" w:space="0" w:color="auto"/>
      </w:divBdr>
    </w:div>
    <w:div w:id="1161390060">
      <w:bodyDiv w:val="1"/>
      <w:marLeft w:val="0"/>
      <w:marRight w:val="0"/>
      <w:marTop w:val="0"/>
      <w:marBottom w:val="0"/>
      <w:divBdr>
        <w:top w:val="none" w:sz="0" w:space="0" w:color="auto"/>
        <w:left w:val="none" w:sz="0" w:space="0" w:color="auto"/>
        <w:bottom w:val="none" w:sz="0" w:space="0" w:color="auto"/>
        <w:right w:val="none" w:sz="0" w:space="0" w:color="auto"/>
      </w:divBdr>
    </w:div>
    <w:div w:id="1953314971">
      <w:bodyDiv w:val="1"/>
      <w:marLeft w:val="0"/>
      <w:marRight w:val="0"/>
      <w:marTop w:val="0"/>
      <w:marBottom w:val="0"/>
      <w:divBdr>
        <w:top w:val="none" w:sz="0" w:space="0" w:color="auto"/>
        <w:left w:val="none" w:sz="0" w:space="0" w:color="auto"/>
        <w:bottom w:val="none" w:sz="0" w:space="0" w:color="auto"/>
        <w:right w:val="none" w:sz="0" w:space="0" w:color="auto"/>
      </w:divBdr>
    </w:div>
    <w:div w:id="20014991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mailto:jreyna@lji.org" TargetMode="External"/><Relationship Id="rId26" Type="http://schemas.openxmlformats.org/officeDocument/2006/relationships/hyperlink" Target="https://dice-database.org/" TargetMode="External"/><Relationship Id="rId39" Type="http://schemas.openxmlformats.org/officeDocument/2006/relationships/hyperlink" Target="https://doi.org/10.1073/pnas.1914353117" TargetMode="External"/><Relationship Id="rId21" Type="http://schemas.openxmlformats.org/officeDocument/2006/relationships/hyperlink" Target="http://www.blueprint-epigenome.eu/" TargetMode="External"/><Relationship Id="rId34" Type="http://schemas.openxmlformats.org/officeDocument/2006/relationships/hyperlink" Target="https://doi.org/10.1038/s41572-020-0166-0" TargetMode="External"/><Relationship Id="rId42" Type="http://schemas.openxmlformats.org/officeDocument/2006/relationships/hyperlink" Target="https://doi.org/10.1097/BS9.0000000000000059" TargetMode="External"/><Relationship Id="rId47" Type="http://schemas.openxmlformats.org/officeDocument/2006/relationships/hyperlink" Target="https://doi.org/10.1152/ajpcell.00069.2020" TargetMode="External"/><Relationship Id="rId50" Type="http://schemas.openxmlformats.org/officeDocument/2006/relationships/hyperlink" Target="https://doi.org/10.1016/j.cell.2018.10.022" TargetMode="External"/><Relationship Id="rId55" Type="http://schemas.openxmlformats.org/officeDocument/2006/relationships/hyperlink" Target="https://doi.org/10.1371/journal.pgen.1009440" TargetMode="External"/><Relationship Id="rId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doi.org/10.1038/nrdp.2017.12" TargetMode="External"/><Relationship Id="rId11" Type="http://schemas.openxmlformats.org/officeDocument/2006/relationships/image" Target="media/image1.png"/><Relationship Id="rId24" Type="http://schemas.openxmlformats.org/officeDocument/2006/relationships/hyperlink" Target="http://epigenomegateway.wustl.edu/" TargetMode="External"/><Relationship Id="rId32" Type="http://schemas.openxmlformats.org/officeDocument/2006/relationships/hyperlink" Target="https://doi.org/10.1038/s41586-021-03552-w" TargetMode="External"/><Relationship Id="rId37" Type="http://schemas.openxmlformats.org/officeDocument/2006/relationships/hyperlink" Target="https://doi.org/10.1371/journal.pgen.1004383" TargetMode="External"/><Relationship Id="rId40" Type="http://schemas.openxmlformats.org/officeDocument/2006/relationships/hyperlink" Target="https://doi.org/10.1042/CS20190372" TargetMode="External"/><Relationship Id="rId45" Type="http://schemas.openxmlformats.org/officeDocument/2006/relationships/hyperlink" Target="https://doi.org/10.1186/s13059-021-02334-x" TargetMode="External"/><Relationship Id="rId53" Type="http://schemas.openxmlformats.org/officeDocument/2006/relationships/hyperlink" Target="https://doi.org/10.1084/jem.20172082" TargetMode="External"/><Relationship Id="rId58" Type="http://schemas.microsoft.com/office/2011/relationships/people" Target="people.xml"/><Relationship Id="rId5" Type="http://schemas.openxmlformats.org/officeDocument/2006/relationships/webSettings" Target="webSettings.xml"/><Relationship Id="rId19" Type="http://schemas.openxmlformats.org/officeDocument/2006/relationships/hyperlink" Target="https://www.protocols.io/private/B58E0187427B11ECAA1D0A58A9FEAC02" TargetMode="External"/><Relationship Id="rId4" Type="http://schemas.openxmlformats.org/officeDocument/2006/relationships/settings" Target="settings.xml"/><Relationship Id="rId9" Type="http://schemas.openxmlformats.org/officeDocument/2006/relationships/hyperlink" Target="mailto:ferhatay@lji.org" TargetMode="External"/><Relationship Id="rId14" Type="http://schemas.openxmlformats.org/officeDocument/2006/relationships/image" Target="media/image4.png"/><Relationship Id="rId22" Type="http://schemas.openxmlformats.org/officeDocument/2006/relationships/hyperlink" Target="http://jaspar.genereg.net/" TargetMode="External"/><Relationship Id="rId27" Type="http://schemas.openxmlformats.org/officeDocument/2006/relationships/hyperlink" Target="https://fivex.sph.umich.edu/" TargetMode="External"/><Relationship Id="rId30" Type="http://schemas.openxmlformats.org/officeDocument/2006/relationships/hyperlink" Target="https://doi.org/10.29245/2578-3009/2018/1.1109" TargetMode="External"/><Relationship Id="rId35" Type="http://schemas.openxmlformats.org/officeDocument/2006/relationships/hyperlink" Target="https://doi.org/10.1164/rccm.201204-0708OC" TargetMode="External"/><Relationship Id="rId43" Type="http://schemas.openxmlformats.org/officeDocument/2006/relationships/hyperlink" Target="https://doi.org/10.3109/07853890008998833" TargetMode="External"/><Relationship Id="rId48" Type="http://schemas.openxmlformats.org/officeDocument/2006/relationships/hyperlink" Target="https://doi.org/10.1080/08830185.2019.1648454" TargetMode="External"/><Relationship Id="rId56" Type="http://schemas.openxmlformats.org/officeDocument/2006/relationships/hyperlink" Target="https://doi.org/10.1371/journal.pgen.1008720" TargetMode="External"/><Relationship Id="rId8" Type="http://schemas.microsoft.com/office/2016/09/relationships/commentsIds" Target="commentsIds.xml"/><Relationship Id="rId51" Type="http://schemas.openxmlformats.org/officeDocument/2006/relationships/hyperlink" Target="https://doi.org/10.2337/db14-1160"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mailto:ferhatay@lji.org" TargetMode="External"/><Relationship Id="rId25" Type="http://schemas.openxmlformats.org/officeDocument/2006/relationships/hyperlink" Target="http://genome.ucsc.edu/" TargetMode="External"/><Relationship Id="rId33" Type="http://schemas.openxmlformats.org/officeDocument/2006/relationships/hyperlink" Target="https://doi.org/10.1038/s41588-020-00745-3" TargetMode="External"/><Relationship Id="rId38" Type="http://schemas.openxmlformats.org/officeDocument/2006/relationships/hyperlink" Target="https://doi.org/10.1038/s41576-019-0184-5" TargetMode="External"/><Relationship Id="rId46" Type="http://schemas.openxmlformats.org/officeDocument/2006/relationships/hyperlink" Target="https://doi.org/10.1038/s41531-020-00125-y" TargetMode="External"/><Relationship Id="rId59" Type="http://schemas.openxmlformats.org/officeDocument/2006/relationships/theme" Target="theme/theme1.xml"/><Relationship Id="rId20" Type="http://schemas.openxmlformats.org/officeDocument/2006/relationships/hyperlink" Target="http://www.ebi.ac.uk/gwas/" TargetMode="External"/><Relationship Id="rId41" Type="http://schemas.openxmlformats.org/officeDocument/2006/relationships/hyperlink" Target="https://doi.org/10.1038/nrdp.2017.16" TargetMode="External"/><Relationship Id="rId54" Type="http://schemas.openxmlformats.org/officeDocument/2006/relationships/hyperlink" Target="https://doi.org/10.1016/j.omtn.2018.05.022" TargetMode="External"/><Relationship Id="rId1" Type="http://schemas.openxmlformats.org/officeDocument/2006/relationships/customXml" Target="../customXml/item1.xml"/><Relationship Id="rId6" Type="http://schemas.openxmlformats.org/officeDocument/2006/relationships/comments" Target="comments.xml"/><Relationship Id="rId15" Type="http://schemas.openxmlformats.org/officeDocument/2006/relationships/image" Target="media/image5.png"/><Relationship Id="rId23" Type="http://schemas.openxmlformats.org/officeDocument/2006/relationships/hyperlink" Target="http://roadmapepigenomics.org/" TargetMode="External"/><Relationship Id="rId28" Type="http://schemas.openxmlformats.org/officeDocument/2006/relationships/hyperlink" Target="https://adastra.autosome.ru/zanthar" TargetMode="External"/><Relationship Id="rId36" Type="http://schemas.openxmlformats.org/officeDocument/2006/relationships/hyperlink" Target="https://doi.org/10.3389/fmed.2018.00193" TargetMode="External"/><Relationship Id="rId49" Type="http://schemas.openxmlformats.org/officeDocument/2006/relationships/hyperlink" Target="https://doi.org/10.1038/s41588-021-00931-x" TargetMode="External"/><Relationship Id="rId57" Type="http://schemas.openxmlformats.org/officeDocument/2006/relationships/fontTable" Target="fontTable.xml"/><Relationship Id="rId10" Type="http://schemas.openxmlformats.org/officeDocument/2006/relationships/hyperlink" Target="mailto:jreyna@lji.org" TargetMode="External"/><Relationship Id="rId31" Type="http://schemas.openxmlformats.org/officeDocument/2006/relationships/hyperlink" Target="https://doi.org/10.1126/sciimmunol.aat9779" TargetMode="External"/><Relationship Id="rId44" Type="http://schemas.openxmlformats.org/officeDocument/2006/relationships/hyperlink" Target="https://doi.org/10.1038/s41588-021-00945-5" TargetMode="External"/><Relationship Id="rId52" Type="http://schemas.openxmlformats.org/officeDocument/2006/relationships/hyperlink" Target="https://doi.org/10.1038/s41580-020-0031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9E617-0415-4923-AC48-C1B167A0F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14</Pages>
  <Words>4159</Words>
  <Characters>23708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La Jolla Institute</Company>
  <LinksUpToDate>false</LinksUpToDate>
  <CharactersWithSpaces>27812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Joaquin Reyna</dc:creator>
  <cp:lastModifiedBy>Joaquin Reyna</cp:lastModifiedBy>
  <cp:revision>9</cp:revision>
  <dcterms:created xsi:type="dcterms:W3CDTF">2021-12-01T09:09:00Z</dcterms:created>
  <dcterms:modified xsi:type="dcterms:W3CDTF">2021-12-01T10:44:00Z</dcterms:modified>
</cp:coreProperties>
</file>